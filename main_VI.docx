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E6A2" w14:textId="77777777" w:rsidR="003944D1" w:rsidRDefault="003124E0">
      <w:pPr>
        <w:pStyle w:val="FirstParagraph"/>
      </w:pPr>
      <w:r>
        <w:t>Title: Ten simple rules for working with high-resolution remote sensing data</w:t>
      </w:r>
    </w:p>
    <w:p w14:paraId="6567C072" w14:textId="77777777" w:rsidR="003944D1" w:rsidRDefault="003124E0">
      <w:pPr>
        <w:pStyle w:val="BodyText"/>
      </w:pPr>
      <w:r>
        <w:t>Adam L. Mahood</w:t>
      </w:r>
      <w:r>
        <w:rPr>
          <w:vertAlign w:val="superscript"/>
        </w:rPr>
        <w:t>1,2,</w:t>
      </w:r>
      <w:r>
        <w:rPr>
          <w:rStyle w:val="VerbatimChar"/>
          <w:vertAlign w:val="superscript"/>
        </w:rPr>
        <w:t>*</w:t>
      </w:r>
      <w:r>
        <w:t>, Maxwell B. Joseph</w:t>
      </w:r>
      <w:r>
        <w:rPr>
          <w:vertAlign w:val="superscript"/>
        </w:rPr>
        <w:t>1</w:t>
      </w:r>
      <w:r>
        <w:t>, Anna I. Spiers</w:t>
      </w:r>
      <w:r>
        <w:rPr>
          <w:vertAlign w:val="superscript"/>
        </w:rPr>
        <w:t>1,3</w:t>
      </w:r>
      <w:r>
        <w:t>, Michael J. Koontz</w:t>
      </w:r>
      <w:r>
        <w:rPr>
          <w:vertAlign w:val="superscript"/>
        </w:rPr>
        <w:t>1</w:t>
      </w:r>
      <w:r>
        <w:t>, Nayani Ilangakoon</w:t>
      </w:r>
      <w:r>
        <w:rPr>
          <w:vertAlign w:val="superscript"/>
        </w:rPr>
        <w:t>1</w:t>
      </w:r>
      <w:r>
        <w:t>, Kylen Solvik</w:t>
      </w:r>
      <w:r>
        <w:rPr>
          <w:vertAlign w:val="superscript"/>
        </w:rPr>
        <w:t>1,2</w:t>
      </w:r>
      <w:r>
        <w:t>, Nathan Quarderer</w:t>
      </w:r>
      <w:r>
        <w:rPr>
          <w:vertAlign w:val="superscript"/>
        </w:rPr>
        <w:t>1</w:t>
      </w:r>
      <w:r>
        <w:t>, Joe McGlinchy</w:t>
      </w:r>
      <w:r>
        <w:rPr>
          <w:vertAlign w:val="superscript"/>
        </w:rPr>
        <w:t>1</w:t>
      </w:r>
      <w:r>
        <w:t>, Victoria M. Scholl</w:t>
      </w:r>
      <w:r>
        <w:rPr>
          <w:vertAlign w:val="superscript"/>
        </w:rPr>
        <w:t>1,2</w:t>
      </w:r>
      <w:r>
        <w:t>, Lise St. Denis</w:t>
      </w:r>
      <w:r>
        <w:rPr>
          <w:vertAlign w:val="superscript"/>
        </w:rPr>
        <w:t>1</w:t>
      </w:r>
      <w:r>
        <w:t>, Chelsea Nagy</w:t>
      </w:r>
      <w:r>
        <w:rPr>
          <w:vertAlign w:val="superscript"/>
        </w:rPr>
        <w:t>1,2</w:t>
      </w:r>
      <w:r>
        <w:t>, Anna Braswell</w:t>
      </w:r>
      <w:r>
        <w:rPr>
          <w:vertAlign w:val="superscript"/>
        </w:rPr>
        <w:t>4,5</w:t>
      </w:r>
      <w:r>
        <w:t>, Matthew W. Rossi</w:t>
      </w:r>
      <w:r>
        <w:rPr>
          <w:vertAlign w:val="superscript"/>
        </w:rPr>
        <w:t>1</w:t>
      </w:r>
      <w:r>
        <w:t>, Lauren Herwehe</w:t>
      </w:r>
      <w:r>
        <w:rPr>
          <w:vertAlign w:val="superscript"/>
        </w:rPr>
        <w:t>1,2</w:t>
      </w:r>
      <w:r>
        <w:t>, Leah Wasser</w:t>
      </w:r>
      <w:r>
        <w:rPr>
          <w:vertAlign w:val="superscript"/>
        </w:rPr>
        <w:t>1,2</w:t>
      </w:r>
      <w:r>
        <w:t>, Megan E. Cattau</w:t>
      </w:r>
      <w:r>
        <w:rPr>
          <w:vertAlign w:val="superscript"/>
        </w:rPr>
        <w:t>6</w:t>
      </w:r>
      <w:r>
        <w:t>, Virginia Iglesias</w:t>
      </w:r>
      <w:r>
        <w:rPr>
          <w:vertAlign w:val="superscript"/>
        </w:rPr>
        <w:t>1</w:t>
      </w:r>
      <w:r>
        <w:t>, Fangfang Yao</w:t>
      </w:r>
      <w:r>
        <w:rPr>
          <w:vertAlign w:val="superscript"/>
        </w:rPr>
        <w:t>2</w:t>
      </w:r>
      <w:r>
        <w:t>, Stefan Leyk</w:t>
      </w:r>
      <w:r>
        <w:rPr>
          <w:vertAlign w:val="superscript"/>
        </w:rPr>
        <w:t>1,2,7</w:t>
      </w:r>
      <w:r>
        <w:t>, Jennifer K. Balch</w:t>
      </w:r>
      <w:r>
        <w:rPr>
          <w:vertAlign w:val="superscript"/>
        </w:rPr>
        <w:t>1,2</w:t>
      </w:r>
      <w:r>
        <w:t>,</w:t>
      </w:r>
    </w:p>
    <w:p w14:paraId="584ECF52" w14:textId="77777777" w:rsidR="003944D1" w:rsidRDefault="003124E0">
      <w:pPr>
        <w:pStyle w:val="BodyText"/>
      </w:pPr>
      <w:r>
        <w:rPr>
          <w:vertAlign w:val="superscript"/>
        </w:rPr>
        <w:t>1</w:t>
      </w:r>
      <w:r>
        <w:t xml:space="preserve"> Department of Geography, Unive</w:t>
      </w:r>
      <w:r>
        <w:t>rsity of Colorado Boulder, Boulder, CO, USA</w:t>
      </w:r>
    </w:p>
    <w:p w14:paraId="62746AEF" w14:textId="77777777" w:rsidR="003944D1" w:rsidRDefault="003124E0">
      <w:pPr>
        <w:pStyle w:val="BodyText"/>
      </w:pPr>
      <w:r>
        <w:rPr>
          <w:vertAlign w:val="superscript"/>
        </w:rPr>
        <w:t>2</w:t>
      </w:r>
      <w:r>
        <w:t xml:space="preserve"> Earth Lab, University of Colorado, Boulder, CO, USA</w:t>
      </w:r>
    </w:p>
    <w:p w14:paraId="27372D1D" w14:textId="77777777" w:rsidR="003944D1" w:rsidRDefault="003124E0">
      <w:pPr>
        <w:pStyle w:val="BodyText"/>
      </w:pPr>
      <w:r>
        <w:rPr>
          <w:vertAlign w:val="superscript"/>
        </w:rPr>
        <w:t>3</w:t>
      </w:r>
      <w:r>
        <w:t xml:space="preserve"> Department of Ecology and Evolutionary Biology, University of Colorado Boulder, Boulder, CO, USA</w:t>
      </w:r>
    </w:p>
    <w:p w14:paraId="0ACA86A8" w14:textId="77777777" w:rsidR="003944D1" w:rsidRDefault="003124E0">
      <w:pPr>
        <w:pStyle w:val="BodyText"/>
      </w:pPr>
      <w:r>
        <w:rPr>
          <w:vertAlign w:val="superscript"/>
        </w:rPr>
        <w:t>4</w:t>
      </w:r>
      <w:r>
        <w:t xml:space="preserve"> School of Forest, Fisheries, and Geomatic Sciences, Insti</w:t>
      </w:r>
      <w:r>
        <w:t>tute of Food and Agricultural Sciences, University of Florida, Gainesville, FL, USA</w:t>
      </w:r>
    </w:p>
    <w:p w14:paraId="169C9BB2" w14:textId="77777777" w:rsidR="003944D1" w:rsidRDefault="003124E0">
      <w:pPr>
        <w:pStyle w:val="BodyText"/>
      </w:pPr>
      <w:r>
        <w:rPr>
          <w:vertAlign w:val="superscript"/>
        </w:rPr>
        <w:t>5</w:t>
      </w:r>
      <w:r>
        <w:t xml:space="preserve"> Florida Sea Grant, Institute of Food and Agricultural Sciences, University of Florida, Gainesville, USA</w:t>
      </w:r>
    </w:p>
    <w:p w14:paraId="110DCC24" w14:textId="77777777" w:rsidR="003944D1" w:rsidRDefault="003124E0">
      <w:pPr>
        <w:pStyle w:val="BodyText"/>
      </w:pPr>
      <w:r>
        <w:rPr>
          <w:vertAlign w:val="superscript"/>
        </w:rPr>
        <w:t>6</w:t>
      </w:r>
      <w:r>
        <w:t xml:space="preserve"> Department of Human-Environment Systems, Boise State University,</w:t>
      </w:r>
      <w:r>
        <w:t xml:space="preserve"> Boise, ID, USA</w:t>
      </w:r>
    </w:p>
    <w:p w14:paraId="595D37B3" w14:textId="77777777" w:rsidR="003944D1" w:rsidRDefault="003124E0">
      <w:pPr>
        <w:pStyle w:val="BodyText"/>
      </w:pPr>
      <w:r>
        <w:rPr>
          <w:vertAlign w:val="superscript"/>
        </w:rPr>
        <w:t>7</w:t>
      </w:r>
      <w:r>
        <w:t xml:space="preserve"> Institute of Behavioral Science, University of Colorado Boulder, Boulder, CO, USA</w:t>
      </w:r>
    </w:p>
    <w:p w14:paraId="682EB7D3" w14:textId="77777777" w:rsidR="003944D1" w:rsidRDefault="003124E0">
      <w:pPr>
        <w:pStyle w:val="BodyText"/>
      </w:pPr>
      <w:r>
        <w:rPr>
          <w:rStyle w:val="VerbatimChar"/>
        </w:rPr>
        <w:t>*</w:t>
      </w:r>
      <w:r>
        <w:t xml:space="preserve"> Corresponding author: </w:t>
      </w:r>
      <w:hyperlink r:id="rId7">
        <w:r>
          <w:rPr>
            <w:rStyle w:val="Hyperlink"/>
          </w:rPr>
          <w:t>admahood@gmail.com</w:t>
        </w:r>
      </w:hyperlink>
    </w:p>
    <w:p w14:paraId="634F05C6" w14:textId="77777777" w:rsidR="003944D1" w:rsidRDefault="003124E0">
      <w:pPr>
        <w:pStyle w:val="Heading1"/>
      </w:pPr>
      <w:bookmarkStart w:id="0" w:name="abstract"/>
      <w:r>
        <w:t>Abstract</w:t>
      </w:r>
    </w:p>
    <w:p w14:paraId="699D5AE3" w14:textId="6E709FFE" w:rsidR="003944D1" w:rsidRDefault="003124E0">
      <w:pPr>
        <w:pStyle w:val="FirstParagraph"/>
      </w:pPr>
      <w:r>
        <w:t xml:space="preserve">Researchers in Earth and environmental science can extract </w:t>
      </w:r>
      <w:r>
        <w:t>incredible value from high-resolution (sub-meter, sub-hourly or hyper-spectral) remote sensing data, but these data can be difficult to use. Correct, appropriate</w:t>
      </w:r>
      <w:ins w:id="1" w:author="Virginia Iglesias" w:date="2022-03-29T19:10:00Z">
        <w:r w:rsidR="006855A8">
          <w:t>,</w:t>
        </w:r>
      </w:ins>
      <w:r>
        <w:t xml:space="preserve"> and competent use of such data requires skills from remote sensing and the data sciences that </w:t>
      </w:r>
      <w:r>
        <w:t>are rarely taught together. In practice, many researchers teach themselves how to use high</w:t>
      </w:r>
      <w:ins w:id="2" w:author="Virginia Iglesias" w:date="2022-03-29T19:10:00Z">
        <w:r w:rsidR="006855A8">
          <w:t>-</w:t>
        </w:r>
      </w:ins>
      <w:del w:id="3" w:author="Virginia Iglesias" w:date="2022-03-29T19:10:00Z">
        <w:r w:rsidDel="006855A8">
          <w:delText xml:space="preserve"> </w:delText>
        </w:r>
      </w:del>
      <w:r>
        <w:t xml:space="preserve">resolution remote sensing data with ad hoc trial and error processes, often resulting in wasted effort and resources. </w:t>
      </w:r>
      <w:proofErr w:type="gramStart"/>
      <w:r>
        <w:t>In order to</w:t>
      </w:r>
      <w:proofErr w:type="gramEnd"/>
      <w:r>
        <w:t xml:space="preserve"> implement a consistent strategy, we</w:t>
      </w:r>
      <w:r>
        <w:t xml:space="preserve"> outline ten “rules” with examples from Earth and environmental science to help </w:t>
      </w:r>
      <w:commentRangeStart w:id="4"/>
      <w:del w:id="5" w:author="Virginia Iglesias" w:date="2022-03-29T19:10:00Z">
        <w:r w:rsidDel="006855A8">
          <w:delText xml:space="preserve">applied </w:delText>
        </w:r>
      </w:del>
      <w:r>
        <w:t>r</w:t>
      </w:r>
      <w:commentRangeEnd w:id="4"/>
      <w:r w:rsidR="006855A8">
        <w:rPr>
          <w:rStyle w:val="CommentReference"/>
        </w:rPr>
        <w:commentReference w:id="4"/>
      </w:r>
      <w:r>
        <w:t>esearchers and professionals in industry work more effectively and competently with high resolution data.</w:t>
      </w:r>
    </w:p>
    <w:p w14:paraId="54B4AE20" w14:textId="77777777" w:rsidR="003944D1" w:rsidRDefault="003124E0">
      <w:pPr>
        <w:pStyle w:val="Heading1"/>
      </w:pPr>
      <w:bookmarkStart w:id="6" w:name="introduction"/>
      <w:bookmarkEnd w:id="0"/>
      <w:r>
        <w:t>Introduction</w:t>
      </w:r>
    </w:p>
    <w:p w14:paraId="3288DE8A" w14:textId="31BE1690" w:rsidR="003944D1" w:rsidRDefault="003124E0">
      <w:pPr>
        <w:pStyle w:val="FirstParagraph"/>
      </w:pPr>
      <w:r>
        <w:t>The data revolution brings a deluge of Earth obs</w:t>
      </w:r>
      <w:r>
        <w:t xml:space="preserve">ervations from numerous and diverse sensors. Many of these data are collected remotely: from space, the air, or underwater, and are of increasingly high resolution, providing detailed spatial, temporal, radiometric, and/or spectral information (Figure 1). </w:t>
      </w:r>
      <w:r>
        <w:t>Earth and environmental scientists as well as professionals with analytical or computational backgrounds increasingly use high</w:t>
      </w:r>
      <w:ins w:id="7" w:author="Virginia Iglesias" w:date="2022-03-29T19:15:00Z">
        <w:r w:rsidR="00E878DB">
          <w:t>-</w:t>
        </w:r>
      </w:ins>
      <w:del w:id="8" w:author="Virginia Iglesias" w:date="2022-03-29T19:15:00Z">
        <w:r w:rsidDel="00E878DB">
          <w:delText xml:space="preserve"> </w:delText>
        </w:r>
      </w:del>
      <w:r>
        <w:t xml:space="preserve">resolution remote sensing </w:t>
      </w:r>
      <w:proofErr w:type="gramStart"/>
      <w:r>
        <w:t>data, but</w:t>
      </w:r>
      <w:proofErr w:type="gramEnd"/>
      <w:r>
        <w:t xml:space="preserve"> learning how to do this correctly and effectively can be </w:t>
      </w:r>
      <w:r>
        <w:lastRenderedPageBreak/>
        <w:t>difficult. In this article, we outli</w:t>
      </w:r>
      <w:r>
        <w:t xml:space="preserve">ne ten simple rules to help </w:t>
      </w:r>
      <w:del w:id="9" w:author="Virginia Iglesias" w:date="2022-03-29T19:16:00Z">
        <w:r w:rsidDel="00E878DB">
          <w:delText xml:space="preserve">applied </w:delText>
        </w:r>
      </w:del>
      <w:r>
        <w:t>Earth and environmental researchers make informed decisions about the use and benefits of high</w:t>
      </w:r>
      <w:ins w:id="10" w:author="Virginia Iglesias" w:date="2022-03-29T19:16:00Z">
        <w:r w:rsidR="00E878DB">
          <w:t>-</w:t>
        </w:r>
      </w:ins>
      <w:del w:id="11" w:author="Virginia Iglesias" w:date="2022-03-29T19:16:00Z">
        <w:r w:rsidDel="00E878DB">
          <w:delText xml:space="preserve"> </w:delText>
        </w:r>
      </w:del>
      <w:r>
        <w:t>resolution remote sensing data.</w:t>
      </w:r>
    </w:p>
    <w:p w14:paraId="47CE109A" w14:textId="76E8228F" w:rsidR="003944D1" w:rsidRDefault="003124E0">
      <w:pPr>
        <w:pStyle w:val="BodyText"/>
      </w:pPr>
      <w:r>
        <w:t>Current understanding of high-resolution may include sub-meter, sub-hourly</w:t>
      </w:r>
      <w:ins w:id="12" w:author="Virginia Iglesias" w:date="2022-03-29T19:16:00Z">
        <w:r w:rsidR="00E878DB">
          <w:t>,</w:t>
        </w:r>
      </w:ins>
      <w:r>
        <w:t xml:space="preserve"> or hyper-spectral,</w:t>
      </w:r>
      <w:r>
        <w:t xml:space="preserve"> but this is constantly changing, and what is considered high-resolution </w:t>
      </w:r>
      <w:proofErr w:type="gramStart"/>
      <w:r>
        <w:t>has to</w:t>
      </w:r>
      <w:proofErr w:type="gramEnd"/>
      <w:r>
        <w:t xml:space="preserve"> be considered in the context of the spatial and temporal coverage. We may even be reaching the useful limits of resolution with some products, but at limited coverage, or high </w:t>
      </w:r>
      <w:r>
        <w:t xml:space="preserve">resolution in one aspect but low in others. For example, the </w:t>
      </w:r>
      <w:del w:id="13" w:author="Virginia Iglesias" w:date="2022-03-29T19:18:00Z">
        <w:r w:rsidDel="00E878DB">
          <w:delText xml:space="preserve">GOES </w:delText>
        </w:r>
      </w:del>
      <w:ins w:id="14" w:author="Virginia Iglesias" w:date="2022-03-29T19:17:00Z">
        <w:r w:rsidR="00E878DB">
          <w:t>G</w:t>
        </w:r>
      </w:ins>
      <w:del w:id="15" w:author="Virginia Iglesias" w:date="2022-03-29T19:17:00Z">
        <w:r w:rsidDel="00E878DB">
          <w:delText>g</w:delText>
        </w:r>
      </w:del>
      <w:r>
        <w:t xml:space="preserve">eostationary </w:t>
      </w:r>
      <w:ins w:id="16" w:author="Virginia Iglesias" w:date="2022-03-29T19:17:00Z">
        <w:r w:rsidR="00E878DB">
          <w:t xml:space="preserve">Operational </w:t>
        </w:r>
      </w:ins>
      <w:ins w:id="17" w:author="Virginia Iglesias" w:date="2022-03-29T19:18:00Z">
        <w:r w:rsidR="00E878DB">
          <w:t>Environmental S</w:t>
        </w:r>
      </w:ins>
      <w:del w:id="18" w:author="Virginia Iglesias" w:date="2022-03-29T19:18:00Z">
        <w:r w:rsidDel="00E878DB">
          <w:delText>s</w:delText>
        </w:r>
      </w:del>
      <w:r>
        <w:t>atellites (</w:t>
      </w:r>
      <w:ins w:id="19" w:author="Virginia Iglesias" w:date="2022-03-29T19:18:00Z">
        <w:r w:rsidR="00E878DB">
          <w:t xml:space="preserve">GEOS; </w:t>
        </w:r>
      </w:ins>
      <w:hyperlink w:anchor="ref-schmidt_goes_2003">
        <w:r>
          <w:rPr>
            <w:rStyle w:val="Hyperlink"/>
          </w:rPr>
          <w:t xml:space="preserve">Schmidt and </w:t>
        </w:r>
        <w:proofErr w:type="spellStart"/>
        <w:r>
          <w:rPr>
            <w:rStyle w:val="Hyperlink"/>
          </w:rPr>
          <w:t>Prins</w:t>
        </w:r>
        <w:proofErr w:type="spellEnd"/>
        <w:r>
          <w:rPr>
            <w:rStyle w:val="Hyperlink"/>
          </w:rPr>
          <w:t xml:space="preserve"> 2003</w:t>
        </w:r>
      </w:hyperlink>
      <w:r>
        <w:t>) have sub-hourly resolution for most of the western hemisphere, but low (1.5 km) spatial resoluti</w:t>
      </w:r>
      <w:r>
        <w:t xml:space="preserve">on. Future advances may center around increasing the resolution of all facets of a single product. For example, Landsat and Sentinel are considered moderate resolution in all facets, but with global coverage, and have been progressing towards </w:t>
      </w:r>
      <w:del w:id="20" w:author="Virginia Iglesias" w:date="2022-03-29T19:18:00Z">
        <w:r w:rsidDel="00E878DB">
          <w:delText>progressively</w:delText>
        </w:r>
        <w:r w:rsidDel="00E878DB">
          <w:delText xml:space="preserve"> </w:delText>
        </w:r>
      </w:del>
      <w:r>
        <w:t>higher resolution in all facets since the first Landsat satellite was launched in 1972. Landsat 8 has higher spatial and spectral resolution than previous Landsat products (</w:t>
      </w:r>
      <w:hyperlink w:anchor="ref-roy2014landsat">
        <w:r>
          <w:rPr>
            <w:rStyle w:val="Hyperlink"/>
          </w:rPr>
          <w:t>Roy et</w:t>
        </w:r>
        <w:r>
          <w:rPr>
            <w:rStyle w:val="Hyperlink"/>
          </w:rPr>
          <w:t xml:space="preserve"> </w:t>
        </w:r>
        <w:r>
          <w:rPr>
            <w:rStyle w:val="Hyperlink"/>
          </w:rPr>
          <w:t>al. 2014</w:t>
        </w:r>
      </w:hyperlink>
      <w:r>
        <w:t>). Now, with the launch of</w:t>
      </w:r>
      <w:r>
        <w:t xml:space="preserve"> Landsat 9 (</w:t>
      </w:r>
      <w:hyperlink w:anchor="ref-masek2020landsat">
        <w:r>
          <w:rPr>
            <w:rStyle w:val="Hyperlink"/>
          </w:rPr>
          <w:t>Masek et al. 2020</w:t>
        </w:r>
      </w:hyperlink>
      <w:r>
        <w:t>)</w:t>
      </w:r>
      <w:r>
        <w:t>, the temporal resolution is doubled. Furthermore, the Landsat products have since been harmonized with Sentinel 2 for a unified product with even higher temporal resolution (</w:t>
      </w:r>
      <w:hyperlink w:anchor="ref-claverie2018harmonized">
        <w:r>
          <w:rPr>
            <w:rStyle w:val="Hyperlink"/>
          </w:rPr>
          <w:t>Claverie et al. 2018</w:t>
        </w:r>
      </w:hyperlink>
      <w:r>
        <w:t>).</w:t>
      </w:r>
    </w:p>
    <w:p w14:paraId="475FADD3" w14:textId="24434A55" w:rsidR="003944D1" w:rsidRDefault="003124E0">
      <w:pPr>
        <w:pStyle w:val="BodyText"/>
      </w:pPr>
      <w:r>
        <w:t>High</w:t>
      </w:r>
      <w:ins w:id="21" w:author="Virginia Iglesias" w:date="2022-03-29T19:19:00Z">
        <w:r w:rsidR="00E878DB">
          <w:t>-</w:t>
        </w:r>
      </w:ins>
      <w:del w:id="22" w:author="Virginia Iglesias" w:date="2022-03-29T19:19:00Z">
        <w:r w:rsidDel="00E878DB">
          <w:delText xml:space="preserve"> </w:delText>
        </w:r>
      </w:del>
      <w:r>
        <w:t>reso</w:t>
      </w:r>
      <w:r>
        <w:t xml:space="preserve">lution data allow us to answer persistent science questions in different ways, and to ask new questions altogether. For instance, the Shuttle Radar Topography Mission </w:t>
      </w:r>
      <w:ins w:id="23" w:author="Virginia Iglesias" w:date="2022-03-29T19:19:00Z">
        <w:r w:rsidR="00E878DB">
          <w:t xml:space="preserve">(SRTM) </w:t>
        </w:r>
      </w:ins>
      <w:r>
        <w:t>generated a near-global digital elevation model (DEM) at 30m resolution at the turn of th</w:t>
      </w:r>
      <w:r>
        <w:t>e century (</w:t>
      </w:r>
      <w:hyperlink w:anchor="ref-farr2000shuttle">
        <w:r>
          <w:rPr>
            <w:rStyle w:val="Hyperlink"/>
          </w:rPr>
          <w:t>Farr and Kobrick 2000</w:t>
        </w:r>
      </w:hyperlink>
      <w:r>
        <w:t>), and this enabled new insights into hydrography (</w:t>
      </w:r>
      <w:hyperlink w:anchor="ref-lehner2008new">
        <w:r>
          <w:rPr>
            <w:rStyle w:val="Hyperlink"/>
          </w:rPr>
          <w:t>Lehner, Verdin, and Jarvis 2008</w:t>
        </w:r>
      </w:hyperlink>
      <w:r>
        <w:t>), cryology (</w:t>
      </w:r>
      <w:hyperlink w:anchor="ref-surazakov2006estimating">
        <w:r>
          <w:rPr>
            <w:rStyle w:val="Hyperlink"/>
          </w:rPr>
          <w:t>Surazakov and Aizen 2006</w:t>
        </w:r>
      </w:hyperlink>
      <w:r>
        <w:t>), vegetation remote sensing (</w:t>
      </w:r>
      <w:hyperlink w:anchor="ref-simard2006mapping">
        <w:r>
          <w:rPr>
            <w:rStyle w:val="Hyperlink"/>
          </w:rPr>
          <w:t>Simard et al. 2006</w:t>
        </w:r>
      </w:hyperlink>
      <w:r>
        <w:t>), climate change-induced coastal flood risk (</w:t>
      </w:r>
      <w:hyperlink w:anchor="ref-mcgranahan2007rising">
        <w:r>
          <w:rPr>
            <w:rStyle w:val="Hyperlink"/>
          </w:rPr>
          <w:t>McGranahan, Balk, and Anderson 2007</w:t>
        </w:r>
      </w:hyperlink>
      <w:r>
        <w:t>), limnol</w:t>
      </w:r>
      <w:r>
        <w:t>ogy (</w:t>
      </w:r>
      <w:hyperlink w:anchor="ref-nasa2013">
        <w:r>
          <w:rPr>
            <w:rStyle w:val="Hyperlink"/>
          </w:rPr>
          <w:t>NASA 2013</w:t>
        </w:r>
      </w:hyperlink>
      <w:r>
        <w:t>)</w:t>
      </w:r>
      <w:ins w:id="24" w:author="Virginia Iglesias" w:date="2022-03-29T19:20:00Z">
        <w:r w:rsidR="00E878DB">
          <w:t>,</w:t>
        </w:r>
      </w:ins>
      <w:r>
        <w:t xml:space="preserve"> and more. But, what defines “high resolution” changes over time, and a 30m DEM is considered moderate resolution today, relative to sub-meter topography data that are increasingly available and yield finer</w:t>
      </w:r>
      <w:r>
        <w:t xml:space="preserve"> detail and thus new insights (</w:t>
      </w:r>
      <w:hyperlink w:anchor="ref-kruse2015validation">
        <w:r>
          <w:rPr>
            <w:rStyle w:val="Hyperlink"/>
          </w:rPr>
          <w:t>Kruse, Baugh, and Perry 2015</w:t>
        </w:r>
      </w:hyperlink>
      <w:r>
        <w:t xml:space="preserve">; </w:t>
      </w:r>
      <w:hyperlink w:anchor="ref-thatcher20203d">
        <w:r>
          <w:rPr>
            <w:rStyle w:val="Hyperlink"/>
          </w:rPr>
          <w:t>Thatcher, Lukas, and Stoker 2020</w:t>
        </w:r>
      </w:hyperlink>
      <w:r>
        <w:t xml:space="preserve">; </w:t>
      </w:r>
      <w:hyperlink w:anchor="ref-wang2021flood">
        <w:r>
          <w:rPr>
            <w:rStyle w:val="Hyperlink"/>
          </w:rPr>
          <w:t>C. Wang et al. 2021</w:t>
        </w:r>
      </w:hyperlink>
      <w:r>
        <w:t>). For instance</w:t>
      </w:r>
      <w:r>
        <w:t xml:space="preserve">, analysis based on a novel integration of SRTM with higher resolution </w:t>
      </w:r>
      <w:ins w:id="25" w:author="Virginia Iglesias" w:date="2022-03-29T19:30:00Z">
        <w:r w:rsidR="0073252A">
          <w:t xml:space="preserve">light detection and ranging </w:t>
        </w:r>
        <w:r w:rsidR="007606DC">
          <w:t>(</w:t>
        </w:r>
      </w:ins>
      <w:r>
        <w:t>l</w:t>
      </w:r>
      <w:r>
        <w:t>idar</w:t>
      </w:r>
      <w:ins w:id="26" w:author="Virginia Iglesias" w:date="2022-03-29T19:30:00Z">
        <w:r w:rsidR="007606DC">
          <w:t>)</w:t>
        </w:r>
      </w:ins>
      <w:r>
        <w:t>-derived elevation data tripled the estimate of the number of people at risk worldwide from coastal flooding in the next century (</w:t>
      </w:r>
      <w:hyperlink w:anchor="ref-kulp2019new">
        <w:r>
          <w:rPr>
            <w:rStyle w:val="Hyperlink"/>
          </w:rPr>
          <w:t>Kulp and Str</w:t>
        </w:r>
        <w:r>
          <w:rPr>
            <w:rStyle w:val="Hyperlink"/>
          </w:rPr>
          <w:t>auss 2019</w:t>
        </w:r>
      </w:hyperlink>
      <w:r>
        <w:t xml:space="preserve">). High temporal resolution has also led to recent advances. In another example, Balch </w:t>
      </w:r>
      <w:r>
        <w:rPr>
          <w:i/>
          <w:iCs/>
        </w:rPr>
        <w:t>et al</w:t>
      </w:r>
      <w:r>
        <w:t xml:space="preserve"> (</w:t>
      </w:r>
      <w:hyperlink w:anchor="ref-balch_warming_2022">
        <w:r>
          <w:rPr>
            <w:rStyle w:val="Hyperlink"/>
          </w:rPr>
          <w:t>2022</w:t>
        </w:r>
      </w:hyperlink>
      <w:r>
        <w:t>) used sub-hourly active fire detections across the western hemisphere to advance our understanding of h</w:t>
      </w:r>
      <w:r>
        <w:t>ow climate change is impacting the diurnal cycle of fire activity at a global scale.</w:t>
      </w:r>
    </w:p>
    <w:p w14:paraId="3C9C553D" w14:textId="1AA839C6" w:rsidR="003944D1" w:rsidRDefault="003124E0">
      <w:pPr>
        <w:pStyle w:val="BodyText"/>
      </w:pPr>
      <w:r>
        <w:t>Even though high</w:t>
      </w:r>
      <w:ins w:id="27" w:author="Virginia Iglesias" w:date="2022-03-29T19:21:00Z">
        <w:r w:rsidR="00503829">
          <w:t>-</w:t>
        </w:r>
      </w:ins>
      <w:del w:id="28" w:author="Virginia Iglesias" w:date="2022-03-29T19:21:00Z">
        <w:r w:rsidDel="00503829">
          <w:delText xml:space="preserve"> </w:delText>
        </w:r>
      </w:del>
      <w:r>
        <w:t>resolution data are valuable, they are not always easy to use and can be of limited benefit in some cases. Effective and informed use of high</w:t>
      </w:r>
      <w:ins w:id="29" w:author="Virginia Iglesias" w:date="2022-03-29T19:21:00Z">
        <w:r w:rsidR="00503829">
          <w:t>-</w:t>
        </w:r>
      </w:ins>
      <w:del w:id="30" w:author="Virginia Iglesias" w:date="2022-03-29T19:21:00Z">
        <w:r w:rsidDel="00503829">
          <w:delText xml:space="preserve"> </w:delText>
        </w:r>
      </w:del>
      <w:r>
        <w:t>resolution d</w:t>
      </w:r>
      <w:r>
        <w:t>ata requires remote sensing and data science skills and theoretical knowledge (</w:t>
      </w:r>
      <w:hyperlink w:anchor="ref-hampton2017skills">
        <w:r>
          <w:rPr>
            <w:rStyle w:val="Hyperlink"/>
          </w:rPr>
          <w:t>Hampton et al. 2017</w:t>
        </w:r>
      </w:hyperlink>
      <w:r>
        <w:t xml:space="preserve">). High-resolution data can be voluminous, complex, and noisy, requiring systematic data and workflow management, </w:t>
      </w:r>
      <w:r>
        <w:t>data processing skills, and in-depth uncertainty assessments. Further, high-resolution remote sensing data are often integrated with other sources of information (e.g., ground truth data or other environmental data), which brings additional challenges asso</w:t>
      </w:r>
      <w:r>
        <w:t>ciated with data harmonization, reconciliation, and uncertainty propagation (</w:t>
      </w:r>
      <w:hyperlink w:anchor="ref-zipkin2021addressing">
        <w:r>
          <w:rPr>
            <w:rStyle w:val="Hyperlink"/>
          </w:rPr>
          <w:t>Zipkin et al. 2021</w:t>
        </w:r>
      </w:hyperlink>
      <w:r>
        <w:t xml:space="preserve">). In practice, learning how to use high-resolution data is often an ad-hoc </w:t>
      </w:r>
      <w:r>
        <w:lastRenderedPageBreak/>
        <w:t>trial and error process. The resulting</w:t>
      </w:r>
      <w:r>
        <w:t xml:space="preserve"> bespoke approaches that </w:t>
      </w:r>
      <w:del w:id="31" w:author="Virginia Iglesias" w:date="2022-03-29T19:22:00Z">
        <w:r w:rsidDel="00503829">
          <w:delText xml:space="preserve">applied </w:delText>
        </w:r>
      </w:del>
      <w:r>
        <w:t>researchers develop can be inconsistent, inefficient, and challenging to implement, reproduce, or extend.</w:t>
      </w:r>
    </w:p>
    <w:p w14:paraId="547ED9FA" w14:textId="6398163D" w:rsidR="003944D1" w:rsidRDefault="003124E0">
      <w:pPr>
        <w:pStyle w:val="BodyText"/>
      </w:pPr>
      <w:r>
        <w:t xml:space="preserve">Here we outline a set of “rules” to provide a foundation that applied researchers can build upon to work effectively </w:t>
      </w:r>
      <w:r>
        <w:t>with high</w:t>
      </w:r>
      <w:ins w:id="32" w:author="Virginia Iglesias" w:date="2022-03-29T19:22:00Z">
        <w:r w:rsidR="00503829">
          <w:t>-</w:t>
        </w:r>
      </w:ins>
      <w:del w:id="33" w:author="Virginia Iglesias" w:date="2022-03-29T19:22:00Z">
        <w:r w:rsidDel="00503829">
          <w:delText xml:space="preserve"> </w:delText>
        </w:r>
      </w:del>
      <w:r>
        <w:t>resolution data. We focus on examples in Earth and environmental science, but the ideas apply to other disciplines.</w:t>
      </w:r>
    </w:p>
    <w:p w14:paraId="217D3D57" w14:textId="77777777" w:rsidR="003944D1" w:rsidRDefault="003124E0">
      <w:pPr>
        <w:pStyle w:val="Heading1"/>
      </w:pPr>
      <w:bookmarkStart w:id="34" w:name="know-the-question"/>
      <w:bookmarkEnd w:id="6"/>
      <w:r>
        <w:t>1. Know the question</w:t>
      </w:r>
    </w:p>
    <w:p w14:paraId="5CA6ED33" w14:textId="5864B0C9" w:rsidR="003944D1" w:rsidRDefault="003124E0">
      <w:pPr>
        <w:pStyle w:val="FirstParagraph"/>
      </w:pPr>
      <w:r>
        <w:t>High-resolution data can enable refined, dynamic assessments of environmental patterns and processes. It is t</w:t>
      </w:r>
      <w:r>
        <w:t>hus important to prioritize the formulation of the science question, understand its implications</w:t>
      </w:r>
      <w:ins w:id="35" w:author="Virginia Iglesias" w:date="2022-03-29T19:23:00Z">
        <w:r w:rsidR="00503829">
          <w:t>,</w:t>
        </w:r>
      </w:ins>
      <w:r>
        <w:t xml:space="preserve"> and develop testable hypotheses (</w:t>
      </w:r>
      <w:hyperlink w:anchor="ref-betts2021">
        <w:r>
          <w:rPr>
            <w:rStyle w:val="Hyperlink"/>
          </w:rPr>
          <w:t>Betts et al. 2021</w:t>
        </w:r>
      </w:hyperlink>
      <w:r>
        <w:t>). An unambiguous question will guide the project and point to a clear en</w:t>
      </w:r>
      <w:r>
        <w:t>d</w:t>
      </w:r>
      <w:del w:id="36" w:author="Virginia Iglesias" w:date="2022-03-29T19:23:00Z">
        <w:r w:rsidDel="00503829">
          <w:delText xml:space="preserve"> </w:delText>
        </w:r>
      </w:del>
      <w:r>
        <w:t>, i.e., at what point has the question been answered, or has the realization been reached that it cannot be answered as anticipated. A clear question can also help with understanding data requirements including spatial, temporal, radiometric, and spectra</w:t>
      </w:r>
      <w:r>
        <w:t>l resolutions and geographic extents (see Understand the data).</w:t>
      </w:r>
    </w:p>
    <w:p w14:paraId="0AE69905" w14:textId="1E3162C8" w:rsidR="003944D1" w:rsidRDefault="003124E0">
      <w:pPr>
        <w:pStyle w:val="BodyText"/>
      </w:pPr>
      <w:r>
        <w:t>For example, a question about local plant population dynamics may need high-resolution data to identify individual plants in a small region (</w:t>
      </w:r>
      <w:hyperlink w:anchor="ref-koontz2021cross">
        <w:r>
          <w:rPr>
            <w:rStyle w:val="Hyperlink"/>
          </w:rPr>
          <w:t>Koontz et al. 2021</w:t>
        </w:r>
      </w:hyperlink>
      <w:r>
        <w:t>). In contrast, a question about vegetation and large-scale wildebeest migration may require vegetation index data at a coarse spatial resolution over a large geographic area (</w:t>
      </w:r>
      <w:hyperlink w:anchor="ref-musiega2006framework">
        <w:r>
          <w:rPr>
            <w:rStyle w:val="Hyperlink"/>
          </w:rPr>
          <w:t>Musiega, Sanga-</w:t>
        </w:r>
        <w:r>
          <w:rPr>
            <w:rStyle w:val="Hyperlink"/>
          </w:rPr>
          <w:t>Ngoie, and Fukuyama 2006</w:t>
        </w:r>
      </w:hyperlink>
      <w:r>
        <w:t xml:space="preserve">). Finally, even high-resolution data may be sampled from a large number of available data sources. If </w:t>
      </w:r>
      <w:del w:id="37" w:author="Virginia Iglesias" w:date="2022-03-29T19:24:00Z">
        <w:r w:rsidDel="00503829">
          <w:delText xml:space="preserve">your </w:delText>
        </w:r>
      </w:del>
      <w:ins w:id="38" w:author="Virginia Iglesias" w:date="2022-03-29T19:24:00Z">
        <w:r w:rsidR="00503829">
          <w:t>a</w:t>
        </w:r>
        <w:r w:rsidR="00503829">
          <w:t xml:space="preserve"> </w:t>
        </w:r>
      </w:ins>
      <w:r>
        <w:t>science question requires inference about this larger set of data sources, it is important to understand whether the availab</w:t>
      </w:r>
      <w:r>
        <w:t>le sample of data permits inference, as spatial bias in data availability can lead to unrepresentative samples, complicating large-scale statistical inference (</w:t>
      </w:r>
      <w:hyperlink w:anchor="ref-metcalfe2018patchy">
        <w:r>
          <w:rPr>
            <w:rStyle w:val="Hyperlink"/>
          </w:rPr>
          <w:t>Metcalfe et al. 2018</w:t>
        </w:r>
      </w:hyperlink>
      <w:r>
        <w:t>).</w:t>
      </w:r>
    </w:p>
    <w:p w14:paraId="4B88FFFA" w14:textId="047DC859" w:rsidR="003944D1" w:rsidRDefault="007174C5">
      <w:pPr>
        <w:pStyle w:val="BodyText"/>
      </w:pPr>
      <w:ins w:id="39" w:author="Virginia Iglesias" w:date="2022-03-29T20:19:00Z">
        <w:r>
          <w:t>To help organize your project and guide the data-collection process, c</w:t>
        </w:r>
      </w:ins>
      <w:del w:id="40" w:author="Virginia Iglesias" w:date="2022-03-29T20:19:00Z">
        <w:r w:rsidR="003124E0" w:rsidDel="007174C5">
          <w:delText>C</w:delText>
        </w:r>
      </w:del>
      <w:r w:rsidR="003124E0">
        <w:t>learly state a compelling s</w:t>
      </w:r>
      <w:r w:rsidR="003124E0">
        <w:t>cience question (</w:t>
      </w:r>
      <w:hyperlink w:anchor="ref-alon2009">
        <w:r w:rsidR="003124E0">
          <w:rPr>
            <w:rStyle w:val="Hyperlink"/>
          </w:rPr>
          <w:t>Alon 2009</w:t>
        </w:r>
      </w:hyperlink>
      <w:r w:rsidR="003124E0">
        <w:t>). Know the scope and key attributes of what is being analyzed, including scale, resolution, and level of organization (e.g., individual, community, ecosystems, landscape), to choose the most app</w:t>
      </w:r>
      <w:r w:rsidR="003124E0">
        <w:t>ropriate data. Consider sample representativeness and mismatch between the phenomenon scale, the scale at which the feature or process of interest can be measured, and the analytical scale, the scale that will be used as dictated by the data resolution. Us</w:t>
      </w:r>
      <w:r w:rsidR="003124E0">
        <w:t>e domain expertise on your research team to identify potential challenges at the interface of the question and available data.</w:t>
      </w:r>
    </w:p>
    <w:p w14:paraId="61D0E545" w14:textId="77777777" w:rsidR="003944D1" w:rsidRDefault="003124E0">
      <w:pPr>
        <w:pStyle w:val="BodyText"/>
      </w:pPr>
      <w:r>
        <w:t>Identify the frontiers of research in the field and state a question. A well-posed question points to data requirements and a cle</w:t>
      </w:r>
      <w:r>
        <w:t>ar end point.</w:t>
      </w:r>
    </w:p>
    <w:p w14:paraId="25F884E6" w14:textId="77777777" w:rsidR="003944D1" w:rsidRDefault="003124E0">
      <w:pPr>
        <w:pStyle w:val="Heading1"/>
      </w:pPr>
      <w:bookmarkStart w:id="41" w:name="understand-the-data"/>
      <w:bookmarkEnd w:id="34"/>
      <w:r>
        <w:t>2. Understand the data</w:t>
      </w:r>
    </w:p>
    <w:p w14:paraId="4A0F368F" w14:textId="630F65A3" w:rsidR="003944D1" w:rsidRDefault="003124E0">
      <w:pPr>
        <w:pStyle w:val="FirstParagraph"/>
      </w:pPr>
      <w:r>
        <w:t>In addition to defining the science question, it is important to know the data. This includes knowing whether the available data are fit for the intended use, given underlying assumptions, biases, strengths</w:t>
      </w:r>
      <w:ins w:id="42" w:author="Virginia Iglesias" w:date="2022-03-29T19:26:00Z">
        <w:r w:rsidR="0073252A">
          <w:t>,</w:t>
        </w:r>
      </w:ins>
      <w:r>
        <w:t xml:space="preserve"> and limitati</w:t>
      </w:r>
      <w:r>
        <w:t>ons. The concept of fitness for a given data product is useful for assessing the data quality (</w:t>
      </w:r>
      <w:hyperlink w:anchor="ref-tayi1998examining">
        <w:r>
          <w:rPr>
            <w:rStyle w:val="Hyperlink"/>
          </w:rPr>
          <w:t>Tayi and Ballou 1998</w:t>
        </w:r>
      </w:hyperlink>
      <w:r>
        <w:t>)</w:t>
      </w:r>
      <w:ins w:id="43" w:author="Virginia Iglesias" w:date="2022-03-29T19:26:00Z">
        <w:r w:rsidR="0073252A">
          <w:t xml:space="preserve"> </w:t>
        </w:r>
      </w:ins>
      <w:r>
        <w:t xml:space="preserve">and its </w:t>
      </w:r>
      <w:r>
        <w:lastRenderedPageBreak/>
        <w:t>appropriateness for the intended purpose (</w:t>
      </w:r>
      <w:hyperlink w:anchor="ref-agumya1999risk">
        <w:r>
          <w:rPr>
            <w:rStyle w:val="Hyperlink"/>
          </w:rPr>
          <w:t>Agumy</w:t>
        </w:r>
        <w:r>
          <w:rPr>
            <w:rStyle w:val="Hyperlink"/>
          </w:rPr>
          <w:t>a and Hunter 1999</w:t>
        </w:r>
      </w:hyperlink>
      <w:r>
        <w:t xml:space="preserve">; </w:t>
      </w:r>
      <w:hyperlink w:anchor="ref-bruin2001assessing">
        <w:r>
          <w:rPr>
            <w:rStyle w:val="Hyperlink"/>
          </w:rPr>
          <w:t>Bruin, Bregt, and Ven 2001</w:t>
        </w:r>
      </w:hyperlink>
      <w:r>
        <w:t xml:space="preserve">; </w:t>
      </w:r>
      <w:hyperlink w:anchor="ref-devillers2007towards">
        <w:r>
          <w:rPr>
            <w:rStyle w:val="Hyperlink"/>
          </w:rPr>
          <w:t>Devillers et al. 2007</w:t>
        </w:r>
      </w:hyperlink>
      <w:r>
        <w:t xml:space="preserve">). Key considerations </w:t>
      </w:r>
      <w:proofErr w:type="gramStart"/>
      <w:r>
        <w:t>include:</w:t>
      </w:r>
      <w:proofErr w:type="gramEnd"/>
      <w:r>
        <w:t xml:space="preserve"> can the data measure the phenomena of interest, and how does the </w:t>
      </w:r>
      <w:r>
        <w:t xml:space="preserve">resolution of the data and the analytical scale </w:t>
      </w:r>
      <w:del w:id="44" w:author="Virginia Iglesias" w:date="2022-03-29T19:27:00Z">
        <w:r w:rsidDel="0073252A">
          <w:delText xml:space="preserve">they can be used for </w:delText>
        </w:r>
      </w:del>
      <w:r>
        <w:t>relate to the scale of the phenomena (see Know the question).</w:t>
      </w:r>
    </w:p>
    <w:p w14:paraId="44ACDEF8" w14:textId="4B8EA9EF" w:rsidR="003944D1" w:rsidRDefault="003124E0">
      <w:pPr>
        <w:pStyle w:val="BodyText"/>
      </w:pPr>
      <w:r>
        <w:t>Ecological phenomena behave and interact at different scales (</w:t>
      </w:r>
      <w:hyperlink w:anchor="ref-sandel2015">
        <w:r>
          <w:rPr>
            <w:rStyle w:val="Hyperlink"/>
          </w:rPr>
          <w:t>Sandel 2015</w:t>
        </w:r>
      </w:hyperlink>
      <w:r>
        <w:t>). A mismatch b</w:t>
      </w:r>
      <w:r>
        <w:t>etween the scale at which a species responds to its environment and the scale of analysis will introduce bias into the results (</w:t>
      </w:r>
      <w:hyperlink w:anchor="ref-de2010spatial">
        <w:r>
          <w:rPr>
            <w:rStyle w:val="Hyperlink"/>
          </w:rPr>
          <w:t>De Knegt et al. 2010</w:t>
        </w:r>
      </w:hyperlink>
      <w:r>
        <w:t>). Thus, it is important to be explicit about the scale of your phen</w:t>
      </w:r>
      <w:r>
        <w:t xml:space="preserve">omenon and why the data source you choose is appropriate. For example, 30m Landsat pixels cannot </w:t>
      </w:r>
      <w:del w:id="45" w:author="Virginia Iglesias" w:date="2022-03-29T19:29:00Z">
        <w:r w:rsidDel="0073252A">
          <w:delText>tell much</w:delText>
        </w:r>
      </w:del>
      <w:ins w:id="46" w:author="Virginia Iglesias" w:date="2022-03-29T19:29:00Z">
        <w:r w:rsidR="0073252A">
          <w:t xml:space="preserve">provide </w:t>
        </w:r>
      </w:ins>
      <w:ins w:id="47" w:author="Virginia Iglesias" w:date="2022-03-29T19:30:00Z">
        <w:r w:rsidR="007606DC">
          <w:t>sufficient</w:t>
        </w:r>
      </w:ins>
      <w:ins w:id="48" w:author="Virginia Iglesias" w:date="2022-03-29T19:29:00Z">
        <w:r w:rsidR="0073252A">
          <w:t xml:space="preserve"> information</w:t>
        </w:r>
      </w:ins>
      <w:r>
        <w:t xml:space="preserve"> about when individual trees turn green. Here, an unoccupied aerial system (UAS) would be more fitting, as it can collect sub-meter data with a custom</w:t>
      </w:r>
      <w:r>
        <w:t>izable revisit time for local-scale analyses (</w:t>
      </w:r>
      <w:hyperlink w:anchor="ref-anderson2013lightweight">
        <w:r>
          <w:rPr>
            <w:rStyle w:val="Hyperlink"/>
          </w:rPr>
          <w:t>Anderson and Gaston 2013</w:t>
        </w:r>
      </w:hyperlink>
      <w:r>
        <w:t xml:space="preserve">). Even with a UAS, particular sensors have tradeoffs and limitations to consider. For instance, two technologies are often compared in </w:t>
      </w:r>
      <w:r>
        <w:t>forest mapping applications: Structure from Motion (SfM) photogrammetry and light detection and ranging (lidar). SfM uses multiple images to construct 3D models, is less expensive, and has well-established processing workflows (</w:t>
      </w:r>
      <w:hyperlink w:anchor="ref-westoby2012structure">
        <w:r>
          <w:rPr>
            <w:rStyle w:val="Hyperlink"/>
          </w:rPr>
          <w:t>Westoby et al. 2012</w:t>
        </w:r>
      </w:hyperlink>
      <w:r>
        <w:t>). Science-grade lidar systems are more accurate and more expensive. Investing in the resources for science-grade lidar data collection and processing has proved to be worthwhile in forests with dense canopies (</w:t>
      </w:r>
      <w:hyperlink w:anchor="ref-lefsky2002lidar">
        <w:r>
          <w:rPr>
            <w:rStyle w:val="Hyperlink"/>
          </w:rPr>
          <w:t>Lefsky et al. 2002</w:t>
        </w:r>
      </w:hyperlink>
      <w:r>
        <w:t>). In other cases, SfM is an adequate low-cost alternative (</w:t>
      </w:r>
      <w:hyperlink w:anchor="ref-wallace2016assessment">
        <w:r>
          <w:rPr>
            <w:rStyle w:val="Hyperlink"/>
          </w:rPr>
          <w:t>Wallace et al. 2016</w:t>
        </w:r>
      </w:hyperlink>
      <w:r>
        <w:t>), especially in developing countries where funds may be limited (</w:t>
      </w:r>
      <w:hyperlink w:anchor="ref-mlambo2017structure">
        <w:r>
          <w:rPr>
            <w:rStyle w:val="Hyperlink"/>
          </w:rPr>
          <w:t>Mlambo et al. 2017</w:t>
        </w:r>
      </w:hyperlink>
      <w:r>
        <w:t>).</w:t>
      </w:r>
    </w:p>
    <w:p w14:paraId="36F2B3D3" w14:textId="7569CC6D" w:rsidR="003944D1" w:rsidRDefault="003124E0">
      <w:pPr>
        <w:pStyle w:val="BodyText"/>
      </w:pPr>
      <w:r>
        <w:t xml:space="preserve">To start, it is important to 1) explore how and why the data were collected and how they were processed (raw, secondary, or modeled data) (e.g., </w:t>
      </w:r>
      <w:hyperlink w:anchor="ref-young2017">
        <w:r>
          <w:rPr>
            <w:rStyle w:val="Hyperlink"/>
          </w:rPr>
          <w:t>Young et al.</w:t>
        </w:r>
      </w:hyperlink>
      <w:r>
        <w:t xml:space="preserve"> (</w:t>
      </w:r>
      <w:hyperlink w:anchor="ref-young2017">
        <w:r>
          <w:rPr>
            <w:rStyle w:val="Hyperlink"/>
          </w:rPr>
          <w:t>2017</w:t>
        </w:r>
      </w:hyperlink>
      <w:r>
        <w:t xml:space="preserve">) for Landsat; </w:t>
      </w:r>
      <w:hyperlink w:anchor="ref-aasen2018">
        <w:r>
          <w:rPr>
            <w:rStyle w:val="Hyperlink"/>
          </w:rPr>
          <w:t>Aasen et al.</w:t>
        </w:r>
      </w:hyperlink>
      <w:r>
        <w:t xml:space="preserve"> (</w:t>
      </w:r>
      <w:hyperlink w:anchor="ref-aasen2018">
        <w:r>
          <w:rPr>
            <w:rStyle w:val="Hyperlink"/>
          </w:rPr>
          <w:t>2018</w:t>
        </w:r>
      </w:hyperlink>
      <w:r>
        <w:t xml:space="preserve">) and </w:t>
      </w:r>
      <w:hyperlink w:anchor="ref-vong2021">
        <w:r>
          <w:rPr>
            <w:rStyle w:val="Hyperlink"/>
          </w:rPr>
          <w:t>Vong et al.</w:t>
        </w:r>
      </w:hyperlink>
      <w:r>
        <w:t xml:space="preserve"> (</w:t>
      </w:r>
      <w:hyperlink w:anchor="ref-vong2021">
        <w:r>
          <w:rPr>
            <w:rStyle w:val="Hyperlink"/>
          </w:rPr>
          <w:t>2021</w:t>
        </w:r>
      </w:hyperlink>
      <w:r>
        <w:t>) for UAS); 2) understand what exactly the data measure; and 3) consider potential errors, biases, and uncertainties within the data. This includes spatial data quality components such as positional, attribute, and sema</w:t>
      </w:r>
      <w:r>
        <w:t>ntic accuracy, as well as completeness and logical consistency (</w:t>
      </w:r>
      <w:hyperlink w:anchor="ref-guptill2013elements">
        <w:r>
          <w:rPr>
            <w:rStyle w:val="Hyperlink"/>
          </w:rPr>
          <w:t>Guptill and Morrison 2013</w:t>
        </w:r>
      </w:hyperlink>
      <w:r>
        <w:t>). Build this understanding by reading original descriptions of data products in the peer reviewed literature, data produ</w:t>
      </w:r>
      <w:r>
        <w:t xml:space="preserve">ct user guides, algorithm theoretical basis documents, product specification reports, and </w:t>
      </w:r>
      <w:del w:id="49" w:author="Virginia Iglesias" w:date="2022-03-29T19:32:00Z">
        <w:r w:rsidDel="007606DC">
          <w:delText xml:space="preserve">digging into </w:delText>
        </w:r>
      </w:del>
      <w:r>
        <w:t>metadata. It can also be helpful to work with outside experts to better understand fitness for use. Researchers further can carry out their own assessmen</w:t>
      </w:r>
      <w:r>
        <w:t>t using reference data. Finally, if no one data source suffices, consider whether data fusion or integration is possible (</w:t>
      </w:r>
      <w:hyperlink w:anchor="ref-schmitt2016data">
        <w:r>
          <w:rPr>
            <w:rStyle w:val="Hyperlink"/>
          </w:rPr>
          <w:t>Schmitt and Zhu 2016</w:t>
        </w:r>
      </w:hyperlink>
      <w:r>
        <w:t>). This can be complicated by a need for resampling, aggregation, reproj</w:t>
      </w:r>
      <w:r>
        <w:t>ection, or interpolation</w:t>
      </w:r>
      <w:ins w:id="50" w:author="Virginia Iglesias" w:date="2022-03-29T19:33:00Z">
        <w:r w:rsidR="007606DC">
          <w:t>,</w:t>
        </w:r>
      </w:ins>
      <w:r>
        <w:t xml:space="preserve"> which can result in complex uncertainty propagation. Such modifications, which are often ignored but can affect inference, have to be addressed.</w:t>
      </w:r>
    </w:p>
    <w:p w14:paraId="17E9766E" w14:textId="1FB10D45" w:rsidR="003944D1" w:rsidRDefault="003124E0">
      <w:pPr>
        <w:pStyle w:val="BodyText"/>
      </w:pPr>
      <w:r>
        <w:t>Understanding data characteristics, strengths, and weaknesses will help to determine w</w:t>
      </w:r>
      <w:r>
        <w:t xml:space="preserve">hether </w:t>
      </w:r>
      <w:del w:id="51" w:author="Virginia Iglesias" w:date="2022-03-29T19:33:00Z">
        <w:r w:rsidDel="007606DC">
          <w:delText>it is</w:delText>
        </w:r>
      </w:del>
      <w:ins w:id="52" w:author="Virginia Iglesias" w:date="2022-03-29T19:33:00Z">
        <w:r w:rsidR="007606DC">
          <w:t xml:space="preserve">the data </w:t>
        </w:r>
      </w:ins>
      <w:ins w:id="53" w:author="Virginia Iglesias" w:date="2022-03-29T19:34:00Z">
        <w:r w:rsidR="007606DC">
          <w:t>set is</w:t>
        </w:r>
      </w:ins>
      <w:r>
        <w:t xml:space="preserve"> appropriate. For example, data with a finer spatial scale may compromise on temporal scale (e.g., daily, 250m MODIS vs 16-day, 30m Landsat) or radiometric quality. For example, Planet Lab sensors are not as precise as Landsat or MODIS (</w:t>
      </w:r>
      <w:hyperlink w:anchor="ref-houborg2018">
        <w:r>
          <w:rPr>
            <w:rStyle w:val="Hyperlink"/>
          </w:rPr>
          <w:t>Houborg and McCabe 2018</w:t>
        </w:r>
      </w:hyperlink>
      <w:r>
        <w:t xml:space="preserve">). Further, </w:t>
      </w:r>
      <w:proofErr w:type="gramStart"/>
      <w:r>
        <w:t>newer</w:t>
      </w:r>
      <w:proofErr w:type="gramEnd"/>
      <w:r>
        <w:t xml:space="preserve"> or higher-resolution data (e.g.</w:t>
      </w:r>
      <w:ins w:id="54" w:author="Virginia Iglesias" w:date="2022-03-29T19:34:00Z">
        <w:r w:rsidR="007606DC">
          <w:t>,</w:t>
        </w:r>
      </w:ins>
      <w:r>
        <w:t xml:space="preserve"> UAS-based) will likely come with a time cost through longer processing times or </w:t>
      </w:r>
      <w:r>
        <w:t>learning curves, whereas more established data products (e.g., MODIS) ar</w:t>
      </w:r>
      <w:r>
        <w:t xml:space="preserve">e easier to acquire and already have well-understood processing workflows. Understand data uncertainty, </w:t>
      </w:r>
      <w:r>
        <w:lastRenderedPageBreak/>
        <w:t>uncertainty propagation, and the implications for the application including the costs incurred for time-consuming processing of data (e.g., UAV imagery)</w:t>
      </w:r>
      <w:r>
        <w:t>. There may be trade-offs between different types of resolution (spatial vs. temporal) and sensor-specific data quality which requires the user to make informed decisions depending on the goal and the question asked (</w:t>
      </w:r>
      <w:hyperlink w:anchor="ref-houborg2018">
        <w:r>
          <w:rPr>
            <w:rStyle w:val="Hyperlink"/>
          </w:rPr>
          <w:t>H</w:t>
        </w:r>
        <w:r>
          <w:rPr>
            <w:rStyle w:val="Hyperlink"/>
          </w:rPr>
          <w:t>ouborg and McCabe 2018</w:t>
        </w:r>
      </w:hyperlink>
      <w:r>
        <w:t>).</w:t>
      </w:r>
    </w:p>
    <w:p w14:paraId="72710617" w14:textId="49E43330" w:rsidR="003944D1" w:rsidRDefault="003124E0">
      <w:pPr>
        <w:pStyle w:val="Heading1"/>
      </w:pPr>
      <w:bookmarkStart w:id="55" w:name="X43a4f4979fff7e8ba11abf8b12f67dfb14675c7"/>
      <w:bookmarkEnd w:id="41"/>
      <w:r>
        <w:t>3. Use high</w:t>
      </w:r>
      <w:ins w:id="56" w:author="Virginia Iglesias" w:date="2022-03-29T19:35:00Z">
        <w:r w:rsidR="00985E00">
          <w:t>-</w:t>
        </w:r>
      </w:ins>
      <w:del w:id="57" w:author="Virginia Iglesias" w:date="2022-03-29T19:35:00Z">
        <w:r w:rsidDel="00985E00">
          <w:delText xml:space="preserve"> </w:delText>
        </w:r>
      </w:del>
      <w:r>
        <w:t>resolution data when resolution matters</w:t>
      </w:r>
    </w:p>
    <w:p w14:paraId="7503A008" w14:textId="1F5B958A" w:rsidR="003944D1" w:rsidRDefault="003124E0">
      <w:pPr>
        <w:pStyle w:val="FirstParagraph"/>
      </w:pPr>
      <w:r>
        <w:t>High</w:t>
      </w:r>
      <w:ins w:id="58" w:author="Virginia Iglesias" w:date="2022-03-29T19:35:00Z">
        <w:r w:rsidR="00985E00">
          <w:t>-</w:t>
        </w:r>
      </w:ins>
      <w:del w:id="59" w:author="Virginia Iglesias" w:date="2022-03-29T19:35:00Z">
        <w:r w:rsidDel="00985E00">
          <w:delText xml:space="preserve"> </w:delText>
        </w:r>
      </w:del>
      <w:r>
        <w:t>resolution data provide unparalleled opportunities for analysis. However, it is important to recognize the tradeoffs in integrating high</w:t>
      </w:r>
      <w:ins w:id="60" w:author="Virginia Iglesias" w:date="2022-03-29T19:36:00Z">
        <w:r w:rsidR="00985E00">
          <w:t>-</w:t>
        </w:r>
      </w:ins>
      <w:del w:id="61" w:author="Virginia Iglesias" w:date="2022-03-29T19:36:00Z">
        <w:r w:rsidDel="00985E00">
          <w:delText xml:space="preserve"> </w:delText>
        </w:r>
      </w:del>
      <w:r>
        <w:t>resolution data into workflows with its associated uncertainties and computational costs. Use high-resolution data</w:t>
      </w:r>
      <w:r>
        <w:t xml:space="preserve"> when there is a clear need to justify the increased cost of acquisition, processing, storing, and analysis. If coarse</w:t>
      </w:r>
      <w:ins w:id="62" w:author="Virginia Iglesias" w:date="2022-03-29T19:36:00Z">
        <w:r w:rsidR="00985E00">
          <w:t>-</w:t>
        </w:r>
      </w:ins>
      <w:del w:id="63" w:author="Virginia Iglesias" w:date="2022-03-29T19:36:00Z">
        <w:r w:rsidDel="00985E00">
          <w:delText xml:space="preserve"> </w:delText>
        </w:r>
      </w:del>
      <w:r>
        <w:t>resolution data suffice, avoiding high-resolution data can reduce time investments, complexity, and costs (both computational and monetar</w:t>
      </w:r>
      <w:r>
        <w:t>y). Analyses based on high-resolution data may also have inflated accuracies if autocorrelation is not accounted for (</w:t>
      </w:r>
      <w:hyperlink w:anchor="ref-ploton2020spatial">
        <w:r>
          <w:rPr>
            <w:rStyle w:val="Hyperlink"/>
          </w:rPr>
          <w:t>Ploton et al. 2020</w:t>
        </w:r>
      </w:hyperlink>
      <w:r>
        <w:t>). Deciding whether to use high</w:t>
      </w:r>
      <w:ins w:id="64" w:author="Virginia Iglesias" w:date="2022-03-29T19:36:00Z">
        <w:r w:rsidR="00985E00">
          <w:t>-</w:t>
        </w:r>
      </w:ins>
      <w:del w:id="65" w:author="Virginia Iglesias" w:date="2022-03-29T19:36:00Z">
        <w:r w:rsidDel="00985E00">
          <w:delText xml:space="preserve"> </w:delText>
        </w:r>
      </w:del>
      <w:r>
        <w:t>resolution data requires a clear vision of h</w:t>
      </w:r>
      <w:r>
        <w:t>ow different data products align with the goals of a project, and knowledge of the costs and effort that would be incurred in using alternative data products. The decision-making process should be based on principles of scale sensitivity and efficiency.</w:t>
      </w:r>
    </w:p>
    <w:p w14:paraId="271F4087" w14:textId="77777777" w:rsidR="003944D1" w:rsidRDefault="003124E0">
      <w:pPr>
        <w:pStyle w:val="BodyText"/>
      </w:pPr>
      <w:r>
        <w:t>Co</w:t>
      </w:r>
      <w:r>
        <w:t>arse spatial resolution data may work well for phenomena operating at regional to continental scales, depending on the project goals (</w:t>
      </w:r>
      <w:hyperlink w:anchor="ref-hallett2004">
        <w:r>
          <w:rPr>
            <w:rStyle w:val="Hyperlink"/>
          </w:rPr>
          <w:t>Hallett et al. 2004</w:t>
        </w:r>
      </w:hyperlink>
      <w:r>
        <w:t>). For example, volcanic ash plumes are detectable with kilometer</w:t>
      </w:r>
      <w:r>
        <w:t>-sized pixels, and low spatial/high temporal resolution data from geostationary satellites might suffice when measuring global ash transport (</w:t>
      </w:r>
      <w:hyperlink w:anchor="ref-woods1995wind">
        <w:r>
          <w:rPr>
            <w:rStyle w:val="Hyperlink"/>
          </w:rPr>
          <w:t>Woods, Holasek, and Self 1995</w:t>
        </w:r>
      </w:hyperlink>
      <w:r>
        <w:t xml:space="preserve">). To measure ash deposition on buildings or </w:t>
      </w:r>
      <w:r>
        <w:t>vehicles, a higher spatial resolution data product would be necessary.</w:t>
      </w:r>
    </w:p>
    <w:p w14:paraId="74FB4AFD" w14:textId="77777777" w:rsidR="003944D1" w:rsidRDefault="003124E0">
      <w:pPr>
        <w:pStyle w:val="BodyText"/>
      </w:pPr>
      <w:r>
        <w:t>The natural scale at which a climatic variable like temperature responds to atmospheric circulation is relatively coarse, and so the typical resolutions for climate data are between 800</w:t>
      </w:r>
      <w:r>
        <w:t>m to a full degree (</w:t>
      </w:r>
      <w:hyperlink w:anchor="ref-abatzoglou2013">
        <w:r>
          <w:rPr>
            <w:rStyle w:val="Hyperlink"/>
          </w:rPr>
          <w:t>Abatzoglou 2013</w:t>
        </w:r>
      </w:hyperlink>
      <w:r>
        <w:t xml:space="preserve">). But the temperature that might be experienced by an individual organism can depend on extremely fine-scale variations in topography. Thus, </w:t>
      </w:r>
      <w:r>
        <w:t xml:space="preserve">in ecology </w:t>
      </w:r>
      <w:r>
        <w:t xml:space="preserve">climate data </w:t>
      </w:r>
      <w:r>
        <w:t>are often down</w:t>
      </w:r>
      <w:r>
        <w:t>scaled with high-resolution topographic data to identify areas where larger climatic trends will lead to suitable microclimates for seedling survival, for example (</w:t>
      </w:r>
      <w:hyperlink w:anchor="ref-rodman2020">
        <w:r>
          <w:rPr>
            <w:rStyle w:val="Hyperlink"/>
          </w:rPr>
          <w:t>Rodman et al. 2020</w:t>
        </w:r>
      </w:hyperlink>
      <w:r>
        <w:t>).</w:t>
      </w:r>
    </w:p>
    <w:p w14:paraId="6778C4D8" w14:textId="5FB3D1F3" w:rsidR="003944D1" w:rsidRDefault="003124E0">
      <w:pPr>
        <w:pStyle w:val="BodyText"/>
      </w:pPr>
      <w:r>
        <w:t>High</w:t>
      </w:r>
      <w:ins w:id="66" w:author="Virginia Iglesias" w:date="2022-03-29T19:38:00Z">
        <w:r w:rsidR="00985E00">
          <w:t>-</w:t>
        </w:r>
      </w:ins>
      <w:del w:id="67" w:author="Virginia Iglesias" w:date="2022-03-29T19:38:00Z">
        <w:r w:rsidDel="00985E00">
          <w:delText xml:space="preserve"> </w:delText>
        </w:r>
      </w:del>
      <w:r>
        <w:t>resolution data should be wei</w:t>
      </w:r>
      <w:r>
        <w:t>ghed against lower resolution alternatives, guided by science needs (see Know the question), cost/benefit analysis, ethical considerations (see Do no harm) and practical constraints. If the decision is difficult to make, consider starting with lower</w:t>
      </w:r>
      <w:ins w:id="68" w:author="Virginia Iglesias" w:date="2022-03-29T19:39:00Z">
        <w:r w:rsidR="00985E00">
          <w:t>-</w:t>
        </w:r>
      </w:ins>
      <w:del w:id="69" w:author="Virginia Iglesias" w:date="2022-03-29T19:39:00Z">
        <w:r w:rsidDel="00985E00">
          <w:delText xml:space="preserve"> </w:delText>
        </w:r>
      </w:del>
      <w:r>
        <w:t>resolu</w:t>
      </w:r>
      <w:r>
        <w:t>tion data to better understand the need for finer granularity, or a sample of fine-resolution (often large</w:t>
      </w:r>
      <w:ins w:id="70" w:author="Virginia Iglesias" w:date="2022-03-29T19:39:00Z">
        <w:r w:rsidR="00985E00">
          <w:t>-</w:t>
        </w:r>
      </w:ins>
      <w:del w:id="71" w:author="Virginia Iglesias" w:date="2022-03-29T19:39:00Z">
        <w:r w:rsidDel="00985E00">
          <w:delText xml:space="preserve"> </w:delText>
        </w:r>
      </w:del>
      <w:r>
        <w:t>volume) data to be able to run models or processes efficiently. High</w:t>
      </w:r>
      <w:ins w:id="72" w:author="Virginia Iglesias" w:date="2022-03-29T19:39:00Z">
        <w:r w:rsidR="00985E00">
          <w:t>-</w:t>
        </w:r>
      </w:ins>
      <w:del w:id="73" w:author="Virginia Iglesias" w:date="2022-03-29T19:39:00Z">
        <w:r w:rsidDel="00985E00">
          <w:delText xml:space="preserve"> </w:delText>
        </w:r>
      </w:del>
      <w:r>
        <w:t xml:space="preserve">resolution data are invaluable when </w:t>
      </w:r>
      <w:proofErr w:type="gramStart"/>
      <w:r>
        <w:t>needed, but</w:t>
      </w:r>
      <w:proofErr w:type="gramEnd"/>
      <w:r>
        <w:t xml:space="preserve"> using </w:t>
      </w:r>
      <w:del w:id="74" w:author="Virginia Iglesias" w:date="2022-03-29T19:39:00Z">
        <w:r w:rsidDel="00985E00">
          <w:delText>high resolution data</w:delText>
        </w:r>
      </w:del>
      <w:ins w:id="75" w:author="Virginia Iglesias" w:date="2022-03-29T19:39:00Z">
        <w:r w:rsidR="00985E00">
          <w:t>them</w:t>
        </w:r>
      </w:ins>
      <w:r>
        <w:t xml:space="preserve"> requi</w:t>
      </w:r>
      <w:r>
        <w:t>res additional time, effort, and computational resources. If coarser</w:t>
      </w:r>
      <w:ins w:id="76" w:author="Virginia Iglesias" w:date="2022-03-29T19:40:00Z">
        <w:r w:rsidR="00985E00">
          <w:t>-</w:t>
        </w:r>
      </w:ins>
      <w:del w:id="77" w:author="Virginia Iglesias" w:date="2022-03-29T19:40:00Z">
        <w:r w:rsidDel="00985E00">
          <w:delText xml:space="preserve"> </w:delText>
        </w:r>
      </w:del>
      <w:r>
        <w:t>resolution data can answer the science question and there is no added value of using high</w:t>
      </w:r>
      <w:ins w:id="78" w:author="Virginia Iglesias" w:date="2022-03-29T19:40:00Z">
        <w:r w:rsidR="00985E00">
          <w:t>-</w:t>
        </w:r>
      </w:ins>
      <w:del w:id="79" w:author="Virginia Iglesias" w:date="2022-03-29T19:40:00Z">
        <w:r w:rsidDel="00985E00">
          <w:delText xml:space="preserve"> </w:delText>
        </w:r>
      </w:del>
      <w:r>
        <w:t>resolution data to answer the same question, the researcher may decide not to use high</w:t>
      </w:r>
      <w:ins w:id="80" w:author="Virginia Iglesias" w:date="2022-03-29T19:40:00Z">
        <w:r w:rsidR="00985E00">
          <w:t>-</w:t>
        </w:r>
      </w:ins>
      <w:del w:id="81" w:author="Virginia Iglesias" w:date="2022-03-29T19:40:00Z">
        <w:r w:rsidDel="00985E00">
          <w:delText xml:space="preserve"> </w:delText>
        </w:r>
      </w:del>
      <w:r>
        <w:t>resolution</w:t>
      </w:r>
      <w:r>
        <w:t xml:space="preserve"> data.</w:t>
      </w:r>
    </w:p>
    <w:p w14:paraId="1F2472E7" w14:textId="77777777" w:rsidR="003944D1" w:rsidRDefault="003124E0">
      <w:pPr>
        <w:pStyle w:val="Heading1"/>
      </w:pPr>
      <w:bookmarkStart w:id="82" w:name="know-when-to-innovate"/>
      <w:bookmarkEnd w:id="55"/>
      <w:r>
        <w:lastRenderedPageBreak/>
        <w:t>4. Know when to innovate</w:t>
      </w:r>
    </w:p>
    <w:p w14:paraId="5458D8FD" w14:textId="681C3081" w:rsidR="003944D1" w:rsidRDefault="003124E0">
      <w:pPr>
        <w:pStyle w:val="FirstParagraph"/>
      </w:pPr>
      <w:r>
        <w:t xml:space="preserve">Often when approaching a new research question, researchers weigh the costs and benefits of using existing data or approaches against </w:t>
      </w:r>
      <w:del w:id="83" w:author="Virginia Iglesias" w:date="2022-03-29T19:42:00Z">
        <w:r w:rsidDel="00FC10AE">
          <w:delText>innovating with</w:delText>
        </w:r>
      </w:del>
      <w:ins w:id="84" w:author="Virginia Iglesias" w:date="2022-03-29T19:42:00Z">
        <w:r w:rsidR="00FC10AE">
          <w:t>developing</w:t>
        </w:r>
      </w:ins>
      <w:r>
        <w:t xml:space="preserve"> novel methods or data products. Innovation may be costly (see Survey the c</w:t>
      </w:r>
      <w:r>
        <w:t xml:space="preserve">omputing and software landscape), and may depend on the expected return on investment. Using an existing dataset or method may be a better option, when existing methods are adequate and the primary goal is not methodology development (see Maintain focus). </w:t>
      </w:r>
      <w:r>
        <w:t>Faced with the options of using new high</w:t>
      </w:r>
      <w:ins w:id="85" w:author="Virginia Iglesias" w:date="2022-03-29T19:42:00Z">
        <w:r w:rsidR="000C47A7">
          <w:t>-</w:t>
        </w:r>
      </w:ins>
      <w:del w:id="86" w:author="Virginia Iglesias" w:date="2022-03-29T19:42:00Z">
        <w:r w:rsidDel="000C47A7">
          <w:delText xml:space="preserve"> </w:delText>
        </w:r>
      </w:del>
      <w:r>
        <w:t>resolution data with old methodology, or developing new methodology tailored to high</w:t>
      </w:r>
      <w:ins w:id="87" w:author="Virginia Iglesias" w:date="2022-03-29T19:42:00Z">
        <w:r w:rsidR="000C47A7">
          <w:t>-</w:t>
        </w:r>
      </w:ins>
      <w:r>
        <w:t xml:space="preserve"> resolution data, how can one decide </w:t>
      </w:r>
      <w:r>
        <w:t xml:space="preserve">whether </w:t>
      </w:r>
      <w:del w:id="88" w:author="Virginia Iglesias" w:date="2022-03-29T19:42:00Z">
        <w:r w:rsidDel="000C47A7">
          <w:delText xml:space="preserve">or not </w:delText>
        </w:r>
      </w:del>
      <w:r>
        <w:t>to innovate?</w:t>
      </w:r>
    </w:p>
    <w:p w14:paraId="6F895047" w14:textId="51A6E7CA" w:rsidR="003944D1" w:rsidRDefault="003124E0">
      <w:pPr>
        <w:pStyle w:val="BodyText"/>
      </w:pPr>
      <w:r>
        <w:t>Sometimes</w:t>
      </w:r>
      <w:ins w:id="89" w:author="Virginia Iglesias" w:date="2022-03-29T19:42:00Z">
        <w:r w:rsidR="000C47A7">
          <w:t>,</w:t>
        </w:r>
      </w:ins>
      <w:r>
        <w:t xml:space="preserve"> existing approaches provide efficient and effective mean</w:t>
      </w:r>
      <w:r>
        <w:t xml:space="preserve">s to achieving a research goal. For example, using a neural network-based object detector (You Only Look Once (YOLO), </w:t>
      </w:r>
      <w:hyperlink w:anchor="ref-redmon2016you">
        <w:r>
          <w:rPr>
            <w:rStyle w:val="Hyperlink"/>
          </w:rPr>
          <w:t>Redmon et al. 2016</w:t>
        </w:r>
      </w:hyperlink>
      <w:r>
        <w:t xml:space="preserve">), </w:t>
      </w:r>
      <w:hyperlink w:anchor="ref-wyder2019autonomous">
        <w:r>
          <w:rPr>
            <w:rStyle w:val="Hyperlink"/>
          </w:rPr>
          <w:t>Wyder et al.</w:t>
        </w:r>
      </w:hyperlink>
      <w:r>
        <w:t xml:space="preserve"> (</w:t>
      </w:r>
      <w:hyperlink w:anchor="ref-wyder2019autonomous">
        <w:r>
          <w:rPr>
            <w:rStyle w:val="Hyperlink"/>
          </w:rPr>
          <w:t>2019</w:t>
        </w:r>
      </w:hyperlink>
      <w:r>
        <w:t>)</w:t>
      </w:r>
      <w:r>
        <w:t>, tracked moving objects in real-time with drone imagery. While this algorithm does not have the best detection accuracy when compared to similar, more computationally</w:t>
      </w:r>
      <w:ins w:id="90" w:author="Virginia Iglesias" w:date="2022-03-29T19:43:00Z">
        <w:r w:rsidR="000C47A7">
          <w:t>-</w:t>
        </w:r>
      </w:ins>
      <w:del w:id="91" w:author="Virginia Iglesias" w:date="2022-03-29T19:43:00Z">
        <w:r w:rsidDel="000C47A7">
          <w:delText xml:space="preserve"> </w:delText>
        </w:r>
      </w:del>
      <w:r>
        <w:t>intensive algorithms (e.g., deeper neural networks, or architectures that explicitly mod</w:t>
      </w:r>
      <w:r>
        <w:t xml:space="preserve">el sequences of images), YOLO is computationally efficient, allowing for high frame rate object detection with limited computing power. In other cases, methodological innovation can overcome data limitations. For example, although high point density lidar </w:t>
      </w:r>
      <w:r>
        <w:t>data contain information about individual tree canopies, training an object detector to identify individual trees is difficult because of a lack of training data (hand-labeled bounding boxes around individual canopies; Weinstein et al. 2020). This issue ca</w:t>
      </w:r>
      <w:r>
        <w:t>n be addressed with weakly supervised learning, where models are pre-trained using many poor-quality bounding boxes that are cheap to generate, and then fine-tuned using a much smaller dataset of high-quality bounding boxes (</w:t>
      </w:r>
      <w:hyperlink w:anchor="ref-weinstein2020cross">
        <w:r>
          <w:rPr>
            <w:rStyle w:val="Hyperlink"/>
          </w:rPr>
          <w:t>Weinstein et al. 2020</w:t>
        </w:r>
      </w:hyperlink>
      <w:r>
        <w:t>).</w:t>
      </w:r>
    </w:p>
    <w:p w14:paraId="01D9A2FE" w14:textId="77777777" w:rsidR="003944D1" w:rsidRDefault="003124E0">
      <w:pPr>
        <w:pStyle w:val="BodyText"/>
      </w:pPr>
      <w:r>
        <w:t>To ensure a well-informed research project, perform a thorough literature review to understand the progress already made in your field (</w:t>
      </w:r>
      <w:hyperlink w:anchor="ref-boote2005scholars">
        <w:r>
          <w:rPr>
            <w:rStyle w:val="Hyperlink"/>
          </w:rPr>
          <w:t>Boote and Beile 2005</w:t>
        </w:r>
      </w:hyperlink>
      <w:r>
        <w:t>) and the limitati</w:t>
      </w:r>
      <w:r>
        <w:t>ons of existing data products. When it is not appropriate to use traditional approaches with data at higher resolutions, consider unique opportunities in method development that were not possible before. Look beyond the boundaries of the field or disciplin</w:t>
      </w:r>
      <w:r>
        <w:t>e for new ideas, approaches, and perspectives (</w:t>
      </w:r>
      <w:hyperlink w:anchor="ref-shaman2013fostering">
        <w:r>
          <w:rPr>
            <w:rStyle w:val="Hyperlink"/>
          </w:rPr>
          <w:t>Shaman et al. 2013</w:t>
        </w:r>
      </w:hyperlink>
      <w:r>
        <w:t>), but try to “Maintain focus.” The cost of innovation needs to be weighed against the value of the information gained. Consider whether energy i</w:t>
      </w:r>
      <w:r>
        <w:t>nvested in developing a method will lower research or technical debt later (</w:t>
      </w:r>
      <w:hyperlink w:anchor="ref-olah2017research">
        <w:r>
          <w:rPr>
            <w:rStyle w:val="Hyperlink"/>
          </w:rPr>
          <w:t>Olah and Carter 2017</w:t>
        </w:r>
      </w:hyperlink>
      <w:r>
        <w:t>). If the choice is made to innovate, “Show your work” and create open workflows to ensure that the effort is also ac</w:t>
      </w:r>
      <w:r>
        <w:t>cessible to the community. Weigh the pros and cons of innovation for a particular project. Do not try to reinvent the wheel.</w:t>
      </w:r>
    </w:p>
    <w:p w14:paraId="154E8CAB" w14:textId="77777777" w:rsidR="003944D1" w:rsidRDefault="003124E0">
      <w:pPr>
        <w:pStyle w:val="Heading1"/>
      </w:pPr>
      <w:bookmarkStart w:id="92" w:name="maintain-focus"/>
      <w:bookmarkEnd w:id="82"/>
      <w:r>
        <w:t>5. Maintain focus</w:t>
      </w:r>
    </w:p>
    <w:p w14:paraId="01773DEA" w14:textId="77777777" w:rsidR="003944D1" w:rsidRDefault="003124E0">
      <w:pPr>
        <w:pStyle w:val="FirstParagraph"/>
      </w:pPr>
      <w:r>
        <w:t>High-resolution datasets are information-rich, with many potentially exciting science applications to explore. Th</w:t>
      </w:r>
      <w:r>
        <w:t xml:space="preserve">is supports new discoveries (see Allow for the unexpected), and methods (see Know when to innovate), but it can be easy to get distracted from the original science question, lost in tangential, but exciting inquiries. While adjusting the scope may </w:t>
      </w:r>
      <w:r>
        <w:lastRenderedPageBreak/>
        <w:t>sometime</w:t>
      </w:r>
      <w:r>
        <w:t>s be beneficial, it is important to keep focus on the main goal regardless of whether it is to develop a new method or to investigate a particular phenomenon. Researchers might need to do both, but one should be the focus and the other should serve in a su</w:t>
      </w:r>
      <w:r>
        <w:t>pporting role during the research process.</w:t>
      </w:r>
    </w:p>
    <w:p w14:paraId="568EF08E" w14:textId="77777777" w:rsidR="003944D1" w:rsidRDefault="003124E0">
      <w:pPr>
        <w:pStyle w:val="BodyText"/>
      </w:pPr>
      <w:r>
        <w:t>For example, if the project is to detect individual trees from high-resolution hyperspectral imagery, the data exploration and analysis would mainly focus on distinguishing individual tree species based on their s</w:t>
      </w:r>
      <w:r>
        <w:t>pectral signatures and their byproducts (e.g., indices, derivatives). One could easily spend weeks or months exploring species classification, only to realize that they have made little progress on the original problem: identifying individual trees regardl</w:t>
      </w:r>
      <w:r>
        <w:t>ess of species. Another example might be the development of a tree classification that performs well in 95 percent of the study region, but in a specific corner of the forest it performs very poorly. One must then decide to try a new, more complex method o</w:t>
      </w:r>
      <w:r>
        <w:t>n the whole region, or stop and simply report the poor performance as a model caveat.</w:t>
      </w:r>
    </w:p>
    <w:p w14:paraId="44AF5A6B" w14:textId="77777777" w:rsidR="003944D1" w:rsidRDefault="003124E0">
      <w:pPr>
        <w:pStyle w:val="BodyText"/>
      </w:pPr>
      <w:r>
        <w:t>Defining research questions (see Know the question) and hypotheses in the early stages can greatly help to maintain focus (</w:t>
      </w:r>
      <w:hyperlink w:anchor="ref-betts2021">
        <w:r>
          <w:rPr>
            <w:rStyle w:val="Hyperlink"/>
          </w:rPr>
          <w:t>Betts et al</w:t>
        </w:r>
        <w:r>
          <w:rPr>
            <w:rStyle w:val="Hyperlink"/>
          </w:rPr>
          <w:t>. 2021</w:t>
        </w:r>
      </w:hyperlink>
      <w:r>
        <w:t xml:space="preserve">; </w:t>
      </w:r>
      <w:hyperlink w:anchor="ref-alon2009">
        <w:r>
          <w:rPr>
            <w:rStyle w:val="Hyperlink"/>
          </w:rPr>
          <w:t>Alon 2009</w:t>
        </w:r>
      </w:hyperlink>
      <w:r>
        <w:t xml:space="preserve">). The next step is to carefully define the sub-steps (see Start small) while keeping focus on the overall goal. Straying outside the scope allowing for a tangential inquiry could be helpful, however, it </w:t>
      </w:r>
      <w:r>
        <w:t>is important to have a strategy from the outset to decide how much time and effort can be spared for tangential inquiries. If new ideas are encountered while exploring the data, they can be saved in a repository of ideas so that one can return to them late</w:t>
      </w:r>
      <w:r>
        <w:t>r. Science most often advances in small steps. However, maintaining focus on the overall goal while pursuing small, achievable steps provides both a greater motivation and an elevated perceived value of the research (</w:t>
      </w:r>
      <w:hyperlink w:anchor="ref-huang2017">
        <w:r>
          <w:rPr>
            <w:rStyle w:val="Hyperlink"/>
          </w:rPr>
          <w:t>Hua</w:t>
        </w:r>
        <w:r>
          <w:rPr>
            <w:rStyle w:val="Hyperlink"/>
          </w:rPr>
          <w:t>ng, Jin, and Zhang 2017</w:t>
        </w:r>
      </w:hyperlink>
      <w:r>
        <w:t>). Research outcomes are always not positive or perfect. Reporting negative research outcomes can also provide a valuable contribution to both the researchers by letting them adjust their research plans and to funding agencies to avo</w:t>
      </w:r>
      <w:r>
        <w:t>id investment on unproductive or flawed concepts (</w:t>
      </w:r>
      <w:hyperlink w:anchor="ref-weintraub2016">
        <w:r>
          <w:rPr>
            <w:rStyle w:val="Hyperlink"/>
          </w:rPr>
          <w:t>Weintraub 2016</w:t>
        </w:r>
      </w:hyperlink>
      <w:r>
        <w:t>).</w:t>
      </w:r>
    </w:p>
    <w:p w14:paraId="162C9038" w14:textId="77777777" w:rsidR="003944D1" w:rsidRDefault="003124E0">
      <w:pPr>
        <w:pStyle w:val="BodyText"/>
      </w:pPr>
      <w:r>
        <w:t>Define and (mostly) stick to the scope of the project, revisiting it throughout the work. Do not let the perfect be the enemy of the good.</w:t>
      </w:r>
    </w:p>
    <w:p w14:paraId="46A5638C" w14:textId="77777777" w:rsidR="003944D1" w:rsidRDefault="003124E0">
      <w:pPr>
        <w:pStyle w:val="Heading1"/>
      </w:pPr>
      <w:bookmarkStart w:id="93" w:name="X1a9b75d720ed049e9bcdf2cc8913823891f942c"/>
      <w:bookmarkEnd w:id="92"/>
      <w:r>
        <w:t xml:space="preserve">6. Survey </w:t>
      </w:r>
      <w:r>
        <w:t>the computing and software landscape</w:t>
      </w:r>
    </w:p>
    <w:p w14:paraId="51E8DC55" w14:textId="19140E4A" w:rsidR="003944D1" w:rsidRDefault="003124E0">
      <w:pPr>
        <w:pStyle w:val="FirstParagraph"/>
      </w:pPr>
      <w:r>
        <w:t>High</w:t>
      </w:r>
      <w:ins w:id="94" w:author="Virginia Iglesias" w:date="2022-03-29T19:47:00Z">
        <w:r w:rsidR="00CE7DC1">
          <w:t>-</w:t>
        </w:r>
      </w:ins>
      <w:del w:id="95" w:author="Virginia Iglesias" w:date="2022-03-29T19:48:00Z">
        <w:r w:rsidDel="00CE7DC1">
          <w:delText xml:space="preserve"> </w:delText>
        </w:r>
      </w:del>
      <w:r>
        <w:t>resolution data processing is time- and resource-intensive. Thus, before conducting an analysis, survey the software landscape to identify existing tools that can be part of an efficient, open workflow. Consider th</w:t>
      </w:r>
      <w:r>
        <w:t xml:space="preserve">e computing environment that will be used to process the data and search for training resources that may serve as a guide through building efficient workflows, such as The Carpentries, </w:t>
      </w:r>
      <w:hyperlink r:id="rId12">
        <w:r>
          <w:rPr>
            <w:rStyle w:val="Hyperlink"/>
          </w:rPr>
          <w:t>https://earthdatascienc</w:t>
        </w:r>
        <w:r>
          <w:rPr>
            <w:rStyle w:val="Hyperlink"/>
          </w:rPr>
          <w:t>e.org</w:t>
        </w:r>
      </w:hyperlink>
      <w:r>
        <w:t>, or the Pangeo community documentation. Foundational data processing and analysis tools include programmatic free and open-source tools such as Python and R, as well as graphical user interface-based tools such as the free QGIS and the proprietary Ar</w:t>
      </w:r>
      <w:r>
        <w:t xml:space="preserve">cGIS software. The choice of which tools are used depends on the researcher’s familiarity, preference for graphical software versus coding, resources to support licenses, and the availability of add-ons </w:t>
      </w:r>
      <w:r>
        <w:lastRenderedPageBreak/>
        <w:t>specific to the analysis being conducted. For example</w:t>
      </w:r>
      <w:r>
        <w:t>, R may be best for statistical modeling with its many robust statistical packages while Python may be preferable for processing large arrays with the powerful Dask and xarray modules. It may be worthwhile to invest time and resources into learning a new t</w:t>
      </w:r>
      <w:r>
        <w:t>ool that is better suited for the task rather than trying to replicate its functionality in the software language or package with which you are already familiar.</w:t>
      </w:r>
    </w:p>
    <w:p w14:paraId="6D5986FD" w14:textId="77777777" w:rsidR="003944D1" w:rsidRDefault="003124E0">
      <w:pPr>
        <w:pStyle w:val="BodyText"/>
      </w:pPr>
      <w:r>
        <w:t>Understanding the hardware, memory, and CPU requirements will speed up the iterative process o</w:t>
      </w:r>
      <w:r>
        <w:t>f writing code, troubleshooting bugs, and developing analyses. Understand which computing platforms meet the requirements for the analysis, whether it be in the cloud, a high performance computing cluster, or a local workstation.</w:t>
      </w:r>
    </w:p>
    <w:p w14:paraId="1E9C7725" w14:textId="12D645D8" w:rsidR="003944D1" w:rsidRDefault="003124E0">
      <w:pPr>
        <w:pStyle w:val="BodyText"/>
      </w:pPr>
      <w:r>
        <w:t>Often, the data used defin</w:t>
      </w:r>
      <w:r>
        <w:t>e the software needed. For example, National Ecological Observatory Network (NEON) aerial hyperspectral imagery have 426 spectral bands spanning the visible to shortwave infrared wavelengths of the electromagnetic spectrum (</w:t>
      </w:r>
      <w:hyperlink w:anchor="ref-kampe2010neon">
        <w:r>
          <w:rPr>
            <w:rStyle w:val="Hyperlink"/>
          </w:rPr>
          <w:t>Kampe et al. 2010</w:t>
        </w:r>
      </w:hyperlink>
      <w:r>
        <w:t>). One file may cover 7.5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can be on the order of 2.5 GB compressed in the HDF5 (hierarchical data) format. This type of data may be too big and the HDF format too complex to open in a graphical tool such as QGIS or ArcGIS.</w:t>
      </w:r>
      <w:r>
        <w:t xml:space="preserve"> Further, when loaded into memory as a numerical array it can require close to 26 GB of memory (e.g., a 6307x1239x426 floating point array). Many personal computers can not load the data in memory. However, the file format of the data supports both compres</w:t>
      </w:r>
      <w:r>
        <w:t xml:space="preserve">sion and slicing operations with open source Python tools such as Xarray and Dask to scale computing tasks, allowing the data to be referenced and loaded only when computation is required, and distributing computations across multiple processors </w:t>
      </w:r>
      <w:hyperlink w:anchor="ref-hoyer2017xarray">
        <w:r>
          <w:rPr>
            <w:rStyle w:val="Hyperlink"/>
          </w:rPr>
          <w:t>Hoyer and Hamman</w:t>
        </w:r>
      </w:hyperlink>
      <w:r>
        <w:t xml:space="preserve"> (</w:t>
      </w:r>
      <w:hyperlink w:anchor="ref-hoyer2017xarray">
        <w:r>
          <w:rPr>
            <w:rStyle w:val="Hyperlink"/>
          </w:rPr>
          <w:t>2017</w:t>
        </w:r>
      </w:hyperlink>
      <w:r>
        <w:t>). These tools can enable analyses that would be challenging using graphical interface</w:t>
      </w:r>
      <w:ins w:id="96" w:author="Virginia Iglesias" w:date="2022-03-29T19:54:00Z">
        <w:r w:rsidR="00136AC3">
          <w:t>-</w:t>
        </w:r>
      </w:ins>
      <w:del w:id="97" w:author="Virginia Iglesias" w:date="2022-03-29T19:54:00Z">
        <w:r w:rsidDel="00136AC3">
          <w:delText xml:space="preserve"> </w:delText>
        </w:r>
      </w:del>
      <w:r>
        <w:t>based tools otherwise.</w:t>
      </w:r>
    </w:p>
    <w:p w14:paraId="73939B2F" w14:textId="3AC54DFC" w:rsidR="003944D1" w:rsidRDefault="003124E0">
      <w:pPr>
        <w:pStyle w:val="BodyText"/>
      </w:pPr>
      <w:r>
        <w:t>Research whether there are existing software tools</w:t>
      </w:r>
      <w:r>
        <w:t xml:space="preserve"> that have already been created and optimized to load and process the data. For instance, the neonHS R package enables efficient opening and processing of NEON hyperspectral imagery (</w:t>
      </w:r>
      <w:hyperlink w:anchor="ref-max_joseph_2021_4641288">
        <w:r>
          <w:rPr>
            <w:rStyle w:val="Hyperlink"/>
          </w:rPr>
          <w:t>Joseph 2021</w:t>
        </w:r>
      </w:hyperlink>
      <w:r>
        <w:t>). This proc</w:t>
      </w:r>
      <w:r>
        <w:t>ess can begin with a domain-specific literature review, but does not end there. Packages that are stable, follow community software standards</w:t>
      </w:r>
      <w:ins w:id="98" w:author="Virginia Iglesias" w:date="2022-03-29T19:55:00Z">
        <w:r w:rsidR="00136AC3">
          <w:t>,</w:t>
        </w:r>
      </w:ins>
      <w:r>
        <w:t xml:space="preserve"> and are actively maintained and/or supported by rOpenSci and pyOpenSci can provide a good starting point (</w:t>
      </w:r>
      <w:hyperlink w:anchor="ref-boettiger2015building">
        <w:r>
          <w:rPr>
            <w:rStyle w:val="Hyperlink"/>
          </w:rPr>
          <w:t>Boettiger et al. 2015</w:t>
        </w:r>
      </w:hyperlink>
      <w:r>
        <w:t>)</w:t>
      </w:r>
      <w:r>
        <w:t>. Seek tools from other disciplines that might prove useful (see Know when to innovate). For instance, the cloth simulator filter algorithm for classifying “ground” versus “not ground” in lidar or SfM photogrammetry point clouds is both accurate and effici</w:t>
      </w:r>
      <w:r>
        <w:t>ent for this purpose, though it was originally developed for efficiently mimicking the movement of fabric in video games (</w:t>
      </w:r>
      <w:hyperlink w:anchor="ref-zhang2016easy">
        <w:r>
          <w:rPr>
            <w:rStyle w:val="Hyperlink"/>
          </w:rPr>
          <w:t>Zhang et al. 2016</w:t>
        </w:r>
      </w:hyperlink>
      <w:r>
        <w:t>).</w:t>
      </w:r>
    </w:p>
    <w:p w14:paraId="00B544A0" w14:textId="77777777" w:rsidR="003944D1" w:rsidRDefault="003124E0">
      <w:pPr>
        <w:pStyle w:val="BodyText"/>
      </w:pPr>
      <w:r>
        <w:t>Invest time early in a project to understand which tools will help achieve</w:t>
      </w:r>
      <w:r>
        <w:t xml:space="preserve"> project goals.</w:t>
      </w:r>
    </w:p>
    <w:p w14:paraId="45166CFD" w14:textId="77777777" w:rsidR="003944D1" w:rsidRDefault="003124E0">
      <w:pPr>
        <w:pStyle w:val="Heading1"/>
      </w:pPr>
      <w:bookmarkStart w:id="99" w:name="start-small"/>
      <w:bookmarkEnd w:id="93"/>
      <w:r>
        <w:t>7. Start small</w:t>
      </w:r>
    </w:p>
    <w:p w14:paraId="08600EF7" w14:textId="34DBDB7C" w:rsidR="003944D1" w:rsidRDefault="003124E0">
      <w:pPr>
        <w:pStyle w:val="FirstParagraph"/>
      </w:pPr>
      <w:r>
        <w:t>Developing a workflow is an iterative process. Given the large volume of high</w:t>
      </w:r>
      <w:ins w:id="100" w:author="Virginia Iglesias" w:date="2022-03-29T19:55:00Z">
        <w:r w:rsidR="00136AC3">
          <w:t>-</w:t>
        </w:r>
      </w:ins>
      <w:del w:id="101" w:author="Virginia Iglesias" w:date="2022-03-29T19:55:00Z">
        <w:r w:rsidDel="00136AC3">
          <w:delText xml:space="preserve"> </w:delText>
        </w:r>
      </w:del>
      <w:r>
        <w:t>resolution data, each iteration can be time-intensive and computationally expensive. Start small, both with subsets of data and simpler models to e</w:t>
      </w:r>
      <w:r>
        <w:t xml:space="preserve">nable rapid iteration and experimentation. </w:t>
      </w:r>
      <w:r>
        <w:lastRenderedPageBreak/>
        <w:t>When working with data subsets, it is useful to identify the minimum iterable unit: the smallest unit in the data that can be treated independently for computation. Test the workflow on a small fraction of those i</w:t>
      </w:r>
      <w:r>
        <w:t>terable units before applying it to the entire dataset to increase workflow efficiency.</w:t>
      </w:r>
    </w:p>
    <w:p w14:paraId="682ACBA1" w14:textId="1A5F7B5E" w:rsidR="003944D1" w:rsidRDefault="003124E0">
      <w:pPr>
        <w:pStyle w:val="BodyText"/>
      </w:pPr>
      <w:r>
        <w:t>For example, in a study of wet-dry dynamics of 71,842 playa lakes on the Great Plains, monthly Landsat-derived water history data were extracted with a machine learning</w:t>
      </w:r>
      <w:r>
        <w:t xml:space="preserve"> model (</w:t>
      </w:r>
      <w:hyperlink w:anchor="ref-solvik2021predicting">
        <w:r>
          <w:rPr>
            <w:rStyle w:val="Hyperlink"/>
          </w:rPr>
          <w:t>Solvik et al. 2021</w:t>
        </w:r>
      </w:hyperlink>
      <w:r>
        <w:t>). Data extraction was prototyped on a few playa lakes (the minimum iterable unit), until an efficient method was developed. Similarly, initial models focused on training a time serie</w:t>
      </w:r>
      <w:r>
        <w:t>s model using data from just a few playa lakes. These early</w:t>
      </w:r>
      <w:ins w:id="102" w:author="Virginia Iglesias" w:date="2022-03-29T19:56:00Z">
        <w:r w:rsidR="00136AC3">
          <w:t>-</w:t>
        </w:r>
      </w:ins>
      <w:del w:id="103" w:author="Virginia Iglesias" w:date="2022-03-29T19:56:00Z">
        <w:r w:rsidDel="00136AC3">
          <w:delText xml:space="preserve"> </w:delText>
        </w:r>
      </w:del>
      <w:r>
        <w:t>modeling steps can ensure that workflow is functional at low cost. Similarly, a study mapping the microtopography of ice wedges in Alaska over a 1200</w:t>
      </w:r>
      <w:ins w:id="104" w:author="Virginia Iglesias" w:date="2022-03-29T19:57:00Z">
        <w:r w:rsidR="00136AC3">
          <w:t>-</w:t>
        </w:r>
      </w:ins>
      <w:del w:id="105" w:author="Virginia Iglesias" w:date="2022-03-29T19:57:00Z">
        <w:r w:rsidDel="00136AC3">
          <w:delText xml:space="preserve"> </w:delText>
        </w:r>
        <w:r w:rsidDel="00136AC3">
          <w:delText xml:space="preserve">square </w:delText>
        </w:r>
      </w:del>
      <w:r>
        <w:t>km</w:t>
      </w:r>
      <w:ins w:id="106" w:author="Virginia Iglesias" w:date="2022-03-29T19:57:00Z">
        <w:r w:rsidR="00136AC3" w:rsidRPr="00136AC3">
          <w:rPr>
            <w:vertAlign w:val="superscript"/>
            <w:rPrChange w:id="107" w:author="Virginia Iglesias" w:date="2022-03-29T19:57:00Z">
              <w:rPr/>
            </w:rPrChange>
          </w:rPr>
          <w:t>2</w:t>
        </w:r>
      </w:ins>
      <w:r w:rsidRPr="00136AC3">
        <w:rPr>
          <w:vertAlign w:val="superscript"/>
          <w:rPrChange w:id="108" w:author="Virginia Iglesias" w:date="2022-03-29T19:57:00Z">
            <w:rPr/>
          </w:rPrChange>
        </w:rPr>
        <w:t xml:space="preserve"> </w:t>
      </w:r>
      <w:r>
        <w:t>landscape used high</w:t>
      </w:r>
      <w:ins w:id="109" w:author="Virginia Iglesias" w:date="2022-03-29T19:57:00Z">
        <w:r w:rsidR="00136AC3">
          <w:t>-</w:t>
        </w:r>
      </w:ins>
      <w:del w:id="110" w:author="Virginia Iglesias" w:date="2022-03-29T19:57:00Z">
        <w:r w:rsidDel="00136AC3">
          <w:delText xml:space="preserve"> </w:delText>
        </w:r>
      </w:del>
      <w:r>
        <w:t>resolution lidar</w:t>
      </w:r>
      <w:r>
        <w:t xml:space="preserve"> data. The researchers dealt with the enormous data volume</w:t>
      </w:r>
      <w:ins w:id="111" w:author="Virginia Iglesias" w:date="2022-03-29T19:58:00Z">
        <w:r w:rsidR="00136AC3">
          <w:t xml:space="preserve"> </w:t>
        </w:r>
      </w:ins>
      <w:del w:id="112" w:author="Virginia Iglesias" w:date="2022-03-29T19:58:00Z">
        <w:r w:rsidDel="00136AC3">
          <w:delText>,</w:delText>
        </w:r>
      </w:del>
      <w:del w:id="113" w:author="Virginia Iglesias" w:date="2022-03-29T19:57:00Z">
        <w:r w:rsidDel="00136AC3">
          <w:delText xml:space="preserve"> </w:delText>
        </w:r>
      </w:del>
      <w:r>
        <w:t>by first training a convolutional neural network model using a small, representative subset of data on a laptop which took 30 minutes (</w:t>
      </w:r>
      <w:hyperlink w:anchor="ref-abolt2020high">
        <w:r>
          <w:rPr>
            <w:rStyle w:val="Hyperlink"/>
          </w:rPr>
          <w:t>Abolt and Young 2020</w:t>
        </w:r>
      </w:hyperlink>
      <w:r>
        <w:t>)</w:t>
      </w:r>
      <w:r>
        <w:t>. A model was then trained on the entire dataset in parallel on a cloud computing cluster.</w:t>
      </w:r>
    </w:p>
    <w:p w14:paraId="4CD2DEA4" w14:textId="1161C30F" w:rsidR="003944D1" w:rsidRDefault="003124E0">
      <w:pPr>
        <w:pStyle w:val="BodyText"/>
      </w:pPr>
      <w:r>
        <w:t>Start by applying the simplest tractable model over a small representative sample of minimum iterable units. Iterative experimentation with high</w:t>
      </w:r>
      <w:ins w:id="114" w:author="Virginia Iglesias" w:date="2022-03-29T19:58:00Z">
        <w:r w:rsidR="00136AC3">
          <w:t>-</w:t>
        </w:r>
      </w:ins>
      <w:del w:id="115" w:author="Virginia Iglesias" w:date="2022-03-29T19:58:00Z">
        <w:r w:rsidDel="00136AC3">
          <w:delText xml:space="preserve"> </w:delText>
        </w:r>
      </w:del>
      <w:r>
        <w:t>volume, high</w:t>
      </w:r>
      <w:del w:id="116" w:author="Virginia Iglesias" w:date="2022-03-29T19:58:00Z">
        <w:r w:rsidDel="00136AC3">
          <w:delText xml:space="preserve"> </w:delText>
        </w:r>
      </w:del>
      <w:ins w:id="117" w:author="Virginia Iglesias" w:date="2022-03-29T19:58:00Z">
        <w:r w:rsidR="00136AC3">
          <w:t>-</w:t>
        </w:r>
      </w:ins>
      <w:r>
        <w:t>resolut</w:t>
      </w:r>
      <w:r>
        <w:t>ion data at scale can quickly lead to wasted time and resources. Ideally, there should be rapid feedback when trying something new that helps guide the work. Knowing whether an approach works within minutes or hours is more efficient than waiting days or w</w:t>
      </w:r>
      <w:r>
        <w:t>eeks to realize that code or a model is broken.</w:t>
      </w:r>
    </w:p>
    <w:p w14:paraId="50B41CC8" w14:textId="77777777" w:rsidR="003944D1" w:rsidRDefault="003124E0">
      <w:pPr>
        <w:pStyle w:val="BodyText"/>
      </w:pPr>
      <w:r>
        <w:t>Start small with a prototype, model, or data subset to maximize efficiency, identify errors, and test workflows with a low-cost representative subset of the data.</w:t>
      </w:r>
    </w:p>
    <w:p w14:paraId="28C11161" w14:textId="77777777" w:rsidR="003944D1" w:rsidRDefault="003124E0">
      <w:pPr>
        <w:pStyle w:val="Heading1"/>
      </w:pPr>
      <w:bookmarkStart w:id="118" w:name="allow-for-the-unexpected"/>
      <w:bookmarkEnd w:id="99"/>
      <w:r>
        <w:t>8. Allow for the unexpected</w:t>
      </w:r>
    </w:p>
    <w:p w14:paraId="11C47F39" w14:textId="7DBBB0A1" w:rsidR="003944D1" w:rsidRDefault="003124E0">
      <w:pPr>
        <w:pStyle w:val="FirstParagraph"/>
      </w:pPr>
      <w:r>
        <w:t>The additional de</w:t>
      </w:r>
      <w:r>
        <w:t>tail from high</w:t>
      </w:r>
      <w:ins w:id="119" w:author="Virginia Iglesias" w:date="2022-03-29T19:59:00Z">
        <w:r w:rsidR="00136AC3">
          <w:t>-</w:t>
        </w:r>
      </w:ins>
      <w:del w:id="120" w:author="Virginia Iglesias" w:date="2022-03-29T19:59:00Z">
        <w:r w:rsidDel="00136AC3">
          <w:delText xml:space="preserve"> </w:delText>
        </w:r>
      </w:del>
      <w:r>
        <w:t>resolution data may allow novel or unexpected information to emerge about the system of interest. While starting with a specific science question is always recommended, high</w:t>
      </w:r>
      <w:ins w:id="121" w:author="Virginia Iglesias" w:date="2022-03-29T19:59:00Z">
        <w:r w:rsidR="00136AC3">
          <w:t>-</w:t>
        </w:r>
      </w:ins>
      <w:del w:id="122" w:author="Virginia Iglesias" w:date="2022-03-29T19:59:00Z">
        <w:r w:rsidDel="00136AC3">
          <w:delText xml:space="preserve"> </w:delText>
        </w:r>
      </w:del>
      <w:r>
        <w:t>resolution data can also support unexpected scientific discoveries.</w:t>
      </w:r>
      <w:r>
        <w:t xml:space="preserve"> This is especially true for high</w:t>
      </w:r>
      <w:ins w:id="123" w:author="Virginia Iglesias" w:date="2022-03-29T19:59:00Z">
        <w:r w:rsidR="00136AC3">
          <w:t>-</w:t>
        </w:r>
      </w:ins>
      <w:del w:id="124" w:author="Virginia Iglesias" w:date="2022-03-29T19:59:00Z">
        <w:r w:rsidDel="00136AC3">
          <w:delText xml:space="preserve"> </w:delText>
        </w:r>
      </w:del>
      <w:r>
        <w:t>resolution data that are cutting edge, at the early</w:t>
      </w:r>
      <w:ins w:id="125" w:author="Virginia Iglesias" w:date="2022-03-29T19:59:00Z">
        <w:r w:rsidR="00661ADE">
          <w:t xml:space="preserve"> </w:t>
        </w:r>
      </w:ins>
      <w:del w:id="126" w:author="Virginia Iglesias" w:date="2022-03-29T19:59:00Z">
        <w:r w:rsidDel="00661ADE">
          <w:delText>-</w:delText>
        </w:r>
      </w:del>
      <w:r>
        <w:t>stages of delivery, or being used in a new area or application.</w:t>
      </w:r>
    </w:p>
    <w:p w14:paraId="3A515E09" w14:textId="2E4618C0" w:rsidR="003944D1" w:rsidRDefault="003124E0">
      <w:pPr>
        <w:pStyle w:val="BodyText"/>
      </w:pPr>
      <w:r>
        <w:t>For example, high</w:t>
      </w:r>
      <w:ins w:id="127" w:author="Virginia Iglesias" w:date="2022-03-29T20:00:00Z">
        <w:r w:rsidR="00661ADE">
          <w:t>-</w:t>
        </w:r>
      </w:ins>
      <w:del w:id="128" w:author="Virginia Iglesias" w:date="2022-03-29T20:00:00Z">
        <w:r w:rsidDel="00661ADE">
          <w:delText xml:space="preserve"> </w:delText>
        </w:r>
      </w:del>
      <w:r>
        <w:t xml:space="preserve">resolution lidar </w:t>
      </w:r>
      <w:r>
        <w:t>has uncovered previously undescribed archaeological sites (</w:t>
      </w:r>
      <w:hyperlink w:anchor="ref-bewley2005new">
        <w:r>
          <w:rPr>
            <w:rStyle w:val="Hyperlink"/>
          </w:rPr>
          <w:t>Bewley, Crutchley, and Shell 2005</w:t>
        </w:r>
      </w:hyperlink>
      <w:r>
        <w:t>) and active faults (</w:t>
      </w:r>
      <w:hyperlink w:anchor="ref-hunter2011lidar">
        <w:r>
          <w:rPr>
            <w:rStyle w:val="Hyperlink"/>
          </w:rPr>
          <w:t>Hunter et al. 2011</w:t>
        </w:r>
      </w:hyperlink>
      <w:r>
        <w:t>). High</w:t>
      </w:r>
      <w:ins w:id="129" w:author="Virginia Iglesias" w:date="2022-03-29T20:00:00Z">
        <w:r w:rsidR="00661ADE">
          <w:t>-</w:t>
        </w:r>
      </w:ins>
      <w:del w:id="130" w:author="Virginia Iglesias" w:date="2022-03-29T20:00:00Z">
        <w:r w:rsidDel="00661ADE">
          <w:delText xml:space="preserve"> </w:delText>
        </w:r>
      </w:del>
      <w:r>
        <w:t>resolution lidar data of the ground surface and vegetation canopy structure have also revealed complex int</w:t>
      </w:r>
      <w:r>
        <w:t>eractions between soils, termites, and hydrology that explain the spatial distributions of plants and termite mounds in savanna ecosystems (</w:t>
      </w:r>
      <w:hyperlink w:anchor="ref-levick2010regional">
        <w:r>
          <w:rPr>
            <w:rStyle w:val="Hyperlink"/>
          </w:rPr>
          <w:t>Levick et al. 2010</w:t>
        </w:r>
      </w:hyperlink>
      <w:r>
        <w:t>). Carbon stock estimation is another example, whereb</w:t>
      </w:r>
      <w:r>
        <w:t>y detailed forest structural information can be related to carbon storage. Measuring carbon stocks and their response to disturbance has historically been limited to regional extents (</w:t>
      </w:r>
      <w:hyperlink w:anchor="ref-asner2014targeted">
        <w:r>
          <w:rPr>
            <w:rStyle w:val="Hyperlink"/>
          </w:rPr>
          <w:t>Asner et al. 2014</w:t>
        </w:r>
      </w:hyperlink>
      <w:r>
        <w:t>), but with</w:t>
      </w:r>
      <w:r>
        <w:t xml:space="preserve"> new spaceborne missions (e.g., Global Ecosystem Dynamics Investigation, </w:t>
      </w:r>
      <w:hyperlink w:anchor="ref-dubayah2020global">
        <w:r>
          <w:rPr>
            <w:rStyle w:val="Hyperlink"/>
          </w:rPr>
          <w:t>Dubayah et al. 2020</w:t>
        </w:r>
      </w:hyperlink>
      <w:r>
        <w:t>), we can scale these approaches to the continental scale.</w:t>
      </w:r>
    </w:p>
    <w:p w14:paraId="5E915F2D" w14:textId="0669C420" w:rsidR="003944D1" w:rsidRDefault="003124E0">
      <w:pPr>
        <w:pStyle w:val="BodyText"/>
      </w:pPr>
      <w:r>
        <w:lastRenderedPageBreak/>
        <w:t>High</w:t>
      </w:r>
      <w:ins w:id="131" w:author="Virginia Iglesias" w:date="2022-03-29T20:01:00Z">
        <w:r w:rsidR="00661ADE">
          <w:t>-</w:t>
        </w:r>
      </w:ins>
      <w:del w:id="132" w:author="Virginia Iglesias" w:date="2022-03-29T20:01:00Z">
        <w:r w:rsidDel="00661ADE">
          <w:delText xml:space="preserve"> </w:delText>
        </w:r>
      </w:del>
      <w:r>
        <w:t>resolution remote sensing has the potential of revealing</w:t>
      </w:r>
      <w:r>
        <w:t xml:space="preserve"> new phenomena, features, and processes. As users of such data, this can be a unique opportunity for discovery. However, not everything that is unexpected leads to useful insights. Pursuing such lines of inquiry could be rewarding, but carries a risk of di</w:t>
      </w:r>
      <w:r>
        <w:t>straction from the original goals and questions.</w:t>
      </w:r>
    </w:p>
    <w:p w14:paraId="09FD2E5F" w14:textId="2584FB9D" w:rsidR="003944D1" w:rsidRDefault="003124E0">
      <w:pPr>
        <w:pStyle w:val="BodyText"/>
      </w:pPr>
      <w:r>
        <w:t>Be open to unexpected or novel possibilities when working with high</w:t>
      </w:r>
      <w:ins w:id="133" w:author="Virginia Iglesias" w:date="2022-03-29T20:01:00Z">
        <w:r w:rsidR="00661ADE">
          <w:t>-</w:t>
        </w:r>
      </w:ins>
      <w:del w:id="134" w:author="Virginia Iglesias" w:date="2022-03-29T20:01:00Z">
        <w:r w:rsidDel="00661ADE">
          <w:delText xml:space="preserve"> </w:delText>
        </w:r>
      </w:del>
      <w:r>
        <w:t>resolution data but do</w:t>
      </w:r>
      <w:ins w:id="135" w:author="Virginia Iglesias" w:date="2022-03-29T20:02:00Z">
        <w:r w:rsidR="00661ADE">
          <w:t xml:space="preserve"> </w:t>
        </w:r>
      </w:ins>
      <w:r>
        <w:t>n</w:t>
      </w:r>
      <w:ins w:id="136" w:author="Virginia Iglesias" w:date="2022-03-29T20:01:00Z">
        <w:r w:rsidR="00661ADE">
          <w:t>o</w:t>
        </w:r>
      </w:ins>
      <w:del w:id="137" w:author="Virginia Iglesias" w:date="2022-03-29T20:01:00Z">
        <w:r w:rsidDel="00661ADE">
          <w:delText>’</w:delText>
        </w:r>
      </w:del>
      <w:r>
        <w:t>t lose sight of the questions and objectives of the work.</w:t>
      </w:r>
    </w:p>
    <w:p w14:paraId="50E8B100" w14:textId="77777777" w:rsidR="003944D1" w:rsidRDefault="003124E0">
      <w:pPr>
        <w:pStyle w:val="Heading1"/>
      </w:pPr>
      <w:bookmarkStart w:id="138" w:name="do-no-harm"/>
      <w:bookmarkEnd w:id="118"/>
      <w:r>
        <w:t>9. Do no harm</w:t>
      </w:r>
    </w:p>
    <w:p w14:paraId="09DB3993" w14:textId="1136F84F" w:rsidR="003944D1" w:rsidRDefault="003124E0">
      <w:pPr>
        <w:pStyle w:val="FirstParagraph"/>
      </w:pPr>
      <w:r>
        <w:t xml:space="preserve">High resolution data carry risks for unintended or malicious use. The demarcation of municipal and property boundaries, risk and hazard assessment, real-time surveillance, and public health monitoring are all areas that benefit from data collected at fine </w:t>
      </w:r>
      <w:r>
        <w:t>spatial and/or temporal scales. The ethics surrounding these issues have been in discussion since at least the 1990s (</w:t>
      </w:r>
      <w:hyperlink w:anchor="ref-slonecker1998">
        <w:r>
          <w:rPr>
            <w:rStyle w:val="Hyperlink"/>
          </w:rPr>
          <w:t>Slonecker, Shaw, and Lillesand 1998</w:t>
        </w:r>
      </w:hyperlink>
      <w:r>
        <w:t>). While those who gather and distribute high</w:t>
      </w:r>
      <w:ins w:id="139" w:author="Virginia Iglesias" w:date="2022-03-29T20:02:00Z">
        <w:r w:rsidR="00661ADE">
          <w:t>-</w:t>
        </w:r>
      </w:ins>
      <w:del w:id="140" w:author="Virginia Iglesias" w:date="2022-03-29T20:02:00Z">
        <w:r w:rsidDel="00661ADE">
          <w:delText xml:space="preserve"> </w:delText>
        </w:r>
      </w:del>
      <w:r>
        <w:t>resolution mappin</w:t>
      </w:r>
      <w:r>
        <w:t xml:space="preserve">g data may have good intentions, there is inherent potential harm associated with collection and redistribution of </w:t>
      </w:r>
      <w:r>
        <w:t>high</w:t>
      </w:r>
      <w:ins w:id="141" w:author="Virginia Iglesias" w:date="2022-03-29T20:02:00Z">
        <w:r w:rsidR="00661ADE">
          <w:t>-</w:t>
        </w:r>
      </w:ins>
      <w:del w:id="142" w:author="Virginia Iglesias" w:date="2022-03-29T20:02:00Z">
        <w:r w:rsidDel="00661ADE">
          <w:delText xml:space="preserve"> </w:delText>
        </w:r>
      </w:del>
      <w:r>
        <w:t>resolution</w:t>
      </w:r>
      <w:r>
        <w:t xml:space="preserve"> data. Care needs to be taken to ensure ethical data use, but who decides what is ethical? Such issues become even more promin</w:t>
      </w:r>
      <w:r>
        <w:t>ent as data from multiple sources become synthesized to identify events, processes, or phenomena that could not otherwise be detected using a single data source alone, potentially resulting in unintended violations of privacy.</w:t>
      </w:r>
    </w:p>
    <w:p w14:paraId="3A3C7772" w14:textId="46D19743" w:rsidR="003944D1" w:rsidRDefault="003124E0">
      <w:pPr>
        <w:pStyle w:val="BodyText"/>
      </w:pPr>
      <w:r>
        <w:t>For example, unoccupied aeria</w:t>
      </w:r>
      <w:r>
        <w:t>l systems (UAS) can track the movement of displaced populations (</w:t>
      </w:r>
      <w:hyperlink w:anchor="ref-berman2018ethical">
        <w:r>
          <w:rPr>
            <w:rStyle w:val="Hyperlink"/>
          </w:rPr>
          <w:t>Berman et al. 2018</w:t>
        </w:r>
      </w:hyperlink>
      <w:r>
        <w:t>). High</w:t>
      </w:r>
      <w:ins w:id="143" w:author="Virginia Iglesias" w:date="2022-03-29T20:03:00Z">
        <w:r w:rsidR="00661ADE">
          <w:t>-</w:t>
        </w:r>
      </w:ins>
      <w:del w:id="144" w:author="Virginia Iglesias" w:date="2022-03-29T20:03:00Z">
        <w:r w:rsidDel="00661ADE">
          <w:delText xml:space="preserve"> </w:delText>
        </w:r>
      </w:del>
      <w:r>
        <w:t>resolution satellite imagery can identify evidence of war crimes, or track environmental impacts associated with mining a</w:t>
      </w:r>
      <w:r>
        <w:t>nd deforestation (</w:t>
      </w:r>
      <w:hyperlink w:anchor="ref-harris2013reflections">
        <w:r>
          <w:rPr>
            <w:rStyle w:val="Hyperlink"/>
          </w:rPr>
          <w:t>Harris 2013</w:t>
        </w:r>
      </w:hyperlink>
      <w:r>
        <w:t>). While these applications have the potential to benefit certain parties, these observations may also pose a threat to safety and wellbeing of the already vulnerable by putting t</w:t>
      </w:r>
      <w:r>
        <w:t>hem at further risk of surveillance by bad actors (</w:t>
      </w:r>
      <w:r>
        <w:fldChar w:fldCharType="begin"/>
      </w:r>
      <w:r>
        <w:instrText xml:space="preserve"> HYPERLINK \l "ref-wang2019success" \h </w:instrText>
      </w:r>
      <w:r>
        <w:fldChar w:fldCharType="separate"/>
      </w:r>
      <w:del w:id="145" w:author="Virginia Iglesias" w:date="2022-03-29T20:04:00Z">
        <w:r w:rsidDel="00661ADE">
          <w:rPr>
            <w:rStyle w:val="Hyperlink"/>
          </w:rPr>
          <w:delText xml:space="preserve">N. </w:delText>
        </w:r>
      </w:del>
      <w:r>
        <w:rPr>
          <w:rStyle w:val="Hyperlink"/>
        </w:rPr>
        <w:t>Wang 2019</w:t>
      </w:r>
      <w:r>
        <w:rPr>
          <w:rStyle w:val="Hyperlink"/>
        </w:rPr>
        <w:fldChar w:fldCharType="end"/>
      </w:r>
      <w:r>
        <w:t>). Other examples where limiting potential harm needs to be considered when using high</w:t>
      </w:r>
      <w:ins w:id="146" w:author="Virginia Iglesias" w:date="2022-03-29T20:04:00Z">
        <w:r w:rsidR="00661ADE">
          <w:t>-</w:t>
        </w:r>
      </w:ins>
      <w:del w:id="147" w:author="Virginia Iglesias" w:date="2022-03-29T20:04:00Z">
        <w:r w:rsidDel="00661ADE">
          <w:delText xml:space="preserve"> </w:delText>
        </w:r>
      </w:del>
      <w:r>
        <w:t>resolution remote sensing data include sharing locations of arch</w:t>
      </w:r>
      <w:r>
        <w:t>eological sites (</w:t>
      </w:r>
      <w:hyperlink w:anchor="ref-vanvalkenburgh2020">
        <w:r>
          <w:rPr>
            <w:rStyle w:val="Hyperlink"/>
          </w:rPr>
          <w:t>VanValkenburgh and Dufton 2020</w:t>
        </w:r>
      </w:hyperlink>
      <w:r>
        <w:t xml:space="preserve">; </w:t>
      </w:r>
      <w:hyperlink w:anchor="ref-fisher2021">
        <w:r>
          <w:rPr>
            <w:rStyle w:val="Hyperlink"/>
          </w:rPr>
          <w:t>Fisher et al. 2021</w:t>
        </w:r>
      </w:hyperlink>
      <w:r>
        <w:t xml:space="preserve">; </w:t>
      </w:r>
      <w:hyperlink w:anchor="ref-johnson2021">
        <w:r>
          <w:rPr>
            <w:rStyle w:val="Hyperlink"/>
          </w:rPr>
          <w:t>Johnson et al. 2021</w:t>
        </w:r>
      </w:hyperlink>
      <w:r>
        <w:t>)</w:t>
      </w:r>
      <w:r>
        <w:t>, sacred and historic sites of burial or worship (</w:t>
      </w:r>
      <w:hyperlink w:anchor="ref-davis2021">
        <w:r>
          <w:rPr>
            <w:rStyle w:val="Hyperlink"/>
          </w:rPr>
          <w:t>Davis et al. 2021</w:t>
        </w:r>
      </w:hyperlink>
      <w:r>
        <w:t>), medicine and public health (</w:t>
      </w:r>
      <w:hyperlink w:anchor="ref-howe2020">
        <w:r>
          <w:rPr>
            <w:rStyle w:val="Hyperlink"/>
          </w:rPr>
          <w:t>Howe III and Elenberg 2020</w:t>
        </w:r>
      </w:hyperlink>
      <w:r>
        <w:t>), nesting sites of endangered species (</w:t>
      </w:r>
      <w:hyperlink w:anchor="ref-fretwell2017">
        <w:r>
          <w:rPr>
            <w:rStyle w:val="Hyperlink"/>
          </w:rPr>
          <w:t>Fretwell, Scofield, and Phillips 2017</w:t>
        </w:r>
      </w:hyperlink>
      <w:r>
        <w:t>), and the movement of military assets (</w:t>
      </w:r>
      <w:hyperlink w:anchor="ref-livingston2003">
        <w:r>
          <w:rPr>
            <w:rStyle w:val="Hyperlink"/>
          </w:rPr>
          <w:t>Livingston and Robinson 2003</w:t>
        </w:r>
      </w:hyperlink>
      <w:r>
        <w:t>).</w:t>
      </w:r>
    </w:p>
    <w:p w14:paraId="3CBF2F59" w14:textId="14F43747" w:rsidR="003944D1" w:rsidRDefault="003124E0">
      <w:pPr>
        <w:pStyle w:val="BodyText"/>
      </w:pPr>
      <w:r>
        <w:t>It is critical to consider unintended harm that could result from use of high</w:t>
      </w:r>
      <w:ins w:id="148" w:author="Virginia Iglesias" w:date="2022-03-29T20:04:00Z">
        <w:r w:rsidR="00661ADE">
          <w:t>-</w:t>
        </w:r>
      </w:ins>
      <w:del w:id="149" w:author="Virginia Iglesias" w:date="2022-03-29T20:04:00Z">
        <w:r w:rsidDel="00661ADE">
          <w:delText xml:space="preserve"> </w:delText>
        </w:r>
      </w:del>
      <w:r>
        <w:t xml:space="preserve">resolution </w:t>
      </w:r>
      <w:r>
        <w:t>data. There are moral challenges associated with providing sub-meter resolution imagery at a global scale to anyone with a standard internet connection. Practitioners should take this into consideration when collecting, storing, distributing, and using suc</w:t>
      </w:r>
      <w:r>
        <w:t>h data. We suggest that effort be made to protect the privacy and confidentiality of stakeholders or third parties, and to obtain consent whenever possible prior to data collection or use. If the same questions can be answered without high</w:t>
      </w:r>
      <w:ins w:id="150" w:author="Virginia Iglesias" w:date="2022-03-29T20:05:00Z">
        <w:r w:rsidR="00B443F9">
          <w:t>-</w:t>
        </w:r>
      </w:ins>
      <w:del w:id="151" w:author="Virginia Iglesias" w:date="2022-03-29T20:05:00Z">
        <w:r w:rsidDel="00B443F9">
          <w:delText xml:space="preserve"> </w:delText>
        </w:r>
      </w:del>
      <w:r>
        <w:t>resolution data,</w:t>
      </w:r>
      <w:r>
        <w:t xml:space="preserve"> consider using coarser data (see Use high-resolution data when resolution matters). </w:t>
      </w:r>
      <w:del w:id="152" w:author="Virginia Iglesias" w:date="2022-03-29T20:06:00Z">
        <w:r w:rsidDel="00B443F9">
          <w:delText>Consider</w:delText>
        </w:r>
      </w:del>
      <w:ins w:id="153" w:author="Virginia Iglesias" w:date="2022-03-29T20:06:00Z">
        <w:r w:rsidR="00B443F9">
          <w:t>Evaluate</w:t>
        </w:r>
      </w:ins>
      <w:r>
        <w:t xml:space="preserve">: How could storing or sharing data compromise stakeholder privacy? What could happen if the data or analysis fell into the wrong hands? If it could do harm, </w:t>
      </w:r>
      <w:del w:id="154" w:author="Virginia Iglesias" w:date="2022-03-29T20:07:00Z">
        <w:r w:rsidDel="00B443F9">
          <w:delText>consi</w:delText>
        </w:r>
        <w:r w:rsidDel="00B443F9">
          <w:delText xml:space="preserve">der </w:delText>
        </w:r>
      </w:del>
      <w:ins w:id="155" w:author="Virginia Iglesias" w:date="2022-03-29T20:07:00Z">
        <w:r w:rsidR="00B443F9">
          <w:t>assess</w:t>
        </w:r>
        <w:r w:rsidR="00B443F9">
          <w:t xml:space="preserve"> </w:t>
        </w:r>
      </w:ins>
      <w:r>
        <w:t xml:space="preserve">whether to proceed and how to mitigate harm. </w:t>
      </w:r>
      <w:r>
        <w:lastRenderedPageBreak/>
        <w:t>UNICEF’s Office of Research - Innocenti has published guidelines for ethical use of geospatial technologies, many of which apply to the use of high</w:t>
      </w:r>
      <w:ins w:id="156" w:author="Virginia Iglesias" w:date="2022-03-29T20:07:00Z">
        <w:r w:rsidR="00B443F9">
          <w:t>-</w:t>
        </w:r>
      </w:ins>
      <w:del w:id="157" w:author="Virginia Iglesias" w:date="2022-03-29T20:07:00Z">
        <w:r w:rsidDel="00B443F9">
          <w:delText xml:space="preserve"> </w:delText>
        </w:r>
      </w:del>
      <w:r>
        <w:t>resolution data, including de-identifying visual informatio</w:t>
      </w:r>
      <w:r>
        <w:t>n, conducting a risk assessment before proceeding with data collection, and engaging with stakeholder communities before, during, and after the research (</w:t>
      </w:r>
      <w:hyperlink w:anchor="ref-berman2018ethical">
        <w:r>
          <w:rPr>
            <w:rStyle w:val="Hyperlink"/>
          </w:rPr>
          <w:t>Berman et al. 2018</w:t>
        </w:r>
      </w:hyperlink>
      <w:r>
        <w:t>). The American Association for the Adva</w:t>
      </w:r>
      <w:r>
        <w:t>ncement of Science also published a set of guidelines for using location-based data, specifically during crisis situations, including detailed decision trees and risk</w:t>
      </w:r>
      <w:ins w:id="158" w:author="Virginia Iglesias" w:date="2022-03-29T20:08:00Z">
        <w:r w:rsidR="00B443F9">
          <w:t>-</w:t>
        </w:r>
      </w:ins>
      <w:del w:id="159" w:author="Virginia Iglesias" w:date="2022-03-29T20:08:00Z">
        <w:r w:rsidDel="00B443F9">
          <w:delText xml:space="preserve"> </w:delText>
        </w:r>
      </w:del>
      <w:r>
        <w:t>assessment tools (</w:t>
      </w:r>
      <w:hyperlink w:anchor="ref-hoy2019">
        <w:r>
          <w:rPr>
            <w:rStyle w:val="Hyperlink"/>
          </w:rPr>
          <w:t>Hoy 2019</w:t>
        </w:r>
      </w:hyperlink>
      <w:r>
        <w:t>).</w:t>
      </w:r>
    </w:p>
    <w:p w14:paraId="0D88487F" w14:textId="77777777" w:rsidR="003944D1" w:rsidRDefault="003124E0">
      <w:pPr>
        <w:pStyle w:val="BodyText"/>
      </w:pPr>
      <w:r>
        <w:t xml:space="preserve">Identify risks associated </w:t>
      </w:r>
      <w:r>
        <w:t>with data collection, storage, and dissemination. Steps to mitigate against ethical conflicts include measures to acquire consent, protect privacy, and provide transparency.</w:t>
      </w:r>
    </w:p>
    <w:p w14:paraId="4051D779" w14:textId="77777777" w:rsidR="003944D1" w:rsidRDefault="003124E0">
      <w:pPr>
        <w:pStyle w:val="Heading1"/>
      </w:pPr>
      <w:bookmarkStart w:id="160" w:name="show-your-work"/>
      <w:bookmarkEnd w:id="138"/>
      <w:r>
        <w:t>10. Show your work</w:t>
      </w:r>
    </w:p>
    <w:p w14:paraId="1EC424A9" w14:textId="77777777" w:rsidR="003944D1" w:rsidRDefault="003124E0">
      <w:pPr>
        <w:pStyle w:val="FirstParagraph"/>
      </w:pPr>
      <w:r>
        <w:t>Increasing the quality and transparency of research reporting i</w:t>
      </w:r>
      <w:r>
        <w:t>ncreases the usability of the research being reported (</w:t>
      </w:r>
      <w:hyperlink w:anchor="ref-hampton2015tao">
        <w:r>
          <w:rPr>
            <w:rStyle w:val="Hyperlink"/>
          </w:rPr>
          <w:t>Hampton et al. 2015</w:t>
        </w:r>
      </w:hyperlink>
      <w:r>
        <w:t xml:space="preserve">; </w:t>
      </w:r>
      <w:hyperlink w:anchor="ref-munafo2017manifesto">
        <w:r>
          <w:rPr>
            <w:rStyle w:val="Hyperlink"/>
          </w:rPr>
          <w:t>Munafò et al. 2017</w:t>
        </w:r>
      </w:hyperlink>
      <w:r>
        <w:t>). Therefore, in the interest of open, reproducible science, it is importan</w:t>
      </w:r>
      <w:r>
        <w:t>t to “show your work” that led to the insights generated (</w:t>
      </w:r>
      <w:hyperlink w:anchor="ref-munafo2017manifesto">
        <w:r>
          <w:rPr>
            <w:rStyle w:val="Hyperlink"/>
          </w:rPr>
          <w:t>Munafò et al. 2017</w:t>
        </w:r>
      </w:hyperlink>
      <w:r>
        <w:t>). Software is open source when “the source code is available for anyone to view, use, change, and then share” (</w:t>
      </w:r>
      <w:hyperlink w:anchor="ref-osi2007">
        <w:r>
          <w:rPr>
            <w:rStyle w:val="Hyperlink"/>
          </w:rPr>
          <w:t>Initiative 2007</w:t>
        </w:r>
      </w:hyperlink>
      <w:r>
        <w:t>). Science can be considered open and reproducible when it is conducted in such a way that scientific methods, data, and outcomes are available to everyone (</w:t>
      </w:r>
      <w:hyperlink w:anchor="ref-gezelter2009">
        <w:r>
          <w:rPr>
            <w:rStyle w:val="Hyperlink"/>
          </w:rPr>
          <w:t>Gezelter 2009</w:t>
        </w:r>
      </w:hyperlink>
      <w:r>
        <w:t>). Clear documentati</w:t>
      </w:r>
      <w:r>
        <w:t>on of a research workflow supports scientific discovery and innovation for entire communities of end users (</w:t>
      </w:r>
      <w:hyperlink w:anchor="ref-lowndes2017our">
        <w:r>
          <w:rPr>
            <w:rStyle w:val="Hyperlink"/>
          </w:rPr>
          <w:t>Lowndes et al. 2017</w:t>
        </w:r>
      </w:hyperlink>
      <w:r>
        <w:t>), as well as aiding the researcher in the discovery and repair of errors by allowing an</w:t>
      </w:r>
      <w:r>
        <w:t>alyses to be re-run as new data come to light.</w:t>
      </w:r>
    </w:p>
    <w:p w14:paraId="65BF29DB" w14:textId="10CA494B" w:rsidR="003944D1" w:rsidRDefault="003124E0">
      <w:pPr>
        <w:pStyle w:val="BodyText"/>
      </w:pPr>
      <w:r>
        <w:t>In some applications, there is tension between accessible open research and the practical reality of working with high</w:t>
      </w:r>
      <w:ins w:id="161" w:author="Virginia Iglesias" w:date="2022-03-29T20:09:00Z">
        <w:r w:rsidR="00B443F9">
          <w:t>-</w:t>
        </w:r>
      </w:ins>
      <w:del w:id="162" w:author="Virginia Iglesias" w:date="2022-03-29T20:09:00Z">
        <w:r w:rsidDel="00B443F9">
          <w:delText xml:space="preserve"> </w:delText>
        </w:r>
      </w:del>
      <w:r>
        <w:t>resolution data</w:t>
      </w:r>
      <w:ins w:id="163" w:author="Virginia Iglesias" w:date="2022-03-29T20:10:00Z">
        <w:r w:rsidR="00F158B6">
          <w:t>,</w:t>
        </w:r>
      </w:ins>
      <w:r>
        <w:t xml:space="preserve"> which may involve expensive commercial software, proprietary data, or ethi</w:t>
      </w:r>
      <w:r>
        <w:t>cal concerns (see Do no harm). For example, Agisoft provides robust software to create 3D models from 2D imagery (e.g., from drones) using structure from motion (SfM) photogrammetry, but the software is closed source with the actual algorithms employed bei</w:t>
      </w:r>
      <w:r>
        <w:t>ng hidden from the end user. For many researchers, however, commercial software may be cheaper and more accessible than developing an open source alternative (</w:t>
      </w:r>
      <w:hyperlink w:anchor="ref-quan2016construction">
        <w:r>
          <w:rPr>
            <w:rStyle w:val="Hyperlink"/>
          </w:rPr>
          <w:t>Li et al. 2016</w:t>
        </w:r>
      </w:hyperlink>
      <w:r>
        <w:t xml:space="preserve">). Google Earth Engine similarly is </w:t>
      </w:r>
      <w:r>
        <w:t>proprietary but provides unprecedented access to many high</w:t>
      </w:r>
      <w:ins w:id="164" w:author="Virginia Iglesias" w:date="2022-03-29T20:10:00Z">
        <w:r w:rsidR="00F158B6">
          <w:t>-</w:t>
        </w:r>
      </w:ins>
      <w:del w:id="165" w:author="Virginia Iglesias" w:date="2022-03-29T20:10:00Z">
        <w:r w:rsidDel="00F158B6">
          <w:delText xml:space="preserve"> </w:delText>
        </w:r>
      </w:del>
      <w:r>
        <w:t xml:space="preserve">resolution data products that would otherwise be out of reach for many researchers. These trade-offs can also arise with data, e.g., commercial satellite imagery may be expensive but necessary for </w:t>
      </w:r>
      <w:r>
        <w:t>a particular study (</w:t>
      </w:r>
      <w:hyperlink w:anchor="ref-mcglinchy2019application">
        <w:r>
          <w:rPr>
            <w:rStyle w:val="Hyperlink"/>
          </w:rPr>
          <w:t>McGlinchy et al. 2019</w:t>
        </w:r>
      </w:hyperlink>
      <w:r>
        <w:t>). In these cases, reproducibility can be increased if not fully realized by approaching it modularly (</w:t>
      </w:r>
      <w:hyperlink w:anchor="ref-nosek2015">
        <w:r>
          <w:rPr>
            <w:rStyle w:val="Hyperlink"/>
          </w:rPr>
          <w:t>Nosek et al. 2015</w:t>
        </w:r>
      </w:hyperlink>
      <w:r>
        <w:t>). For i</w:t>
      </w:r>
      <w:r>
        <w:t xml:space="preserve">nstance, reproducibility can be increased by: 1) disclosing all data and steps used in a workflow, 2) reporting all algorithms (with citations) and settings used in a data pipeline, and 3) if possible, modularizing workflow so that other tools and/or data </w:t>
      </w:r>
      <w:r>
        <w:t>can be substituted in the future. The Transparency and Openness Promotion Guidelines provide additional steps that can be taken to “show your work” (</w:t>
      </w:r>
      <w:hyperlink w:anchor="ref-nosek2015">
        <w:r>
          <w:rPr>
            <w:rStyle w:val="Hyperlink"/>
          </w:rPr>
          <w:t>Nosek et al. 2015</w:t>
        </w:r>
      </w:hyperlink>
      <w:r>
        <w:t>).</w:t>
      </w:r>
    </w:p>
    <w:p w14:paraId="71B594D1" w14:textId="77777777" w:rsidR="003944D1" w:rsidRDefault="003124E0">
      <w:pPr>
        <w:pStyle w:val="BodyText"/>
      </w:pPr>
      <w:r>
        <w:lastRenderedPageBreak/>
        <w:t xml:space="preserve">The open data principles of findability, accessibility, interoperability, and reusability (FAIR, </w:t>
      </w:r>
      <w:hyperlink w:anchor="ref-wilkinson2016fair">
        <w:r>
          <w:rPr>
            <w:rStyle w:val="Hyperlink"/>
          </w:rPr>
          <w:t>Wilkinson et al. 2016</w:t>
        </w:r>
      </w:hyperlink>
      <w:r>
        <w:t>) can be extended to software and workflows as well. These principles can be translated to a v</w:t>
      </w:r>
      <w:r>
        <w:t>ariety of specific actions such as providing open access to your original and derived data products following community created standards (</w:t>
      </w:r>
      <w:hyperlink w:anchor="ref-rda2020">
        <w:r>
          <w:rPr>
            <w:rStyle w:val="Hyperlink"/>
          </w:rPr>
          <w:t>Group et al. 2020</w:t>
        </w:r>
      </w:hyperlink>
      <w:r>
        <w:t>), documenting and releasing software, e.g. pyOpenSci (</w:t>
      </w:r>
      <w:hyperlink w:anchor="ref-trizna2021">
        <w:r>
          <w:rPr>
            <w:rStyle w:val="Hyperlink"/>
          </w:rPr>
          <w:t>Trizna, Wasser, and Nicholson 2021</w:t>
        </w:r>
      </w:hyperlink>
      <w:r>
        <w:t>) and rOpenSci (</w:t>
      </w:r>
      <w:hyperlink w:anchor="ref-boettiger2015building">
        <w:r>
          <w:rPr>
            <w:rStyle w:val="Hyperlink"/>
          </w:rPr>
          <w:t>Boettiger et al. 2015</w:t>
        </w:r>
      </w:hyperlink>
      <w:r>
        <w:t>), recording and reporting metadata, releasing end-to-end workflows or data pipelines, and building research co</w:t>
      </w:r>
      <w:r>
        <w:t>mpendia around publications (</w:t>
      </w:r>
      <w:hyperlink w:anchor="ref-gray2019truth">
        <w:r>
          <w:rPr>
            <w:rStyle w:val="Hyperlink"/>
          </w:rPr>
          <w:t>Gray and Marwick 2019</w:t>
        </w:r>
      </w:hyperlink>
      <w:r>
        <w:t>).</w:t>
      </w:r>
    </w:p>
    <w:p w14:paraId="5E1B0318" w14:textId="528D3229" w:rsidR="003944D1" w:rsidRDefault="003124E0">
      <w:pPr>
        <w:pStyle w:val="BodyText"/>
      </w:pPr>
      <w:r>
        <w:t>The volume and complexity of high</w:t>
      </w:r>
      <w:ins w:id="166" w:author="Virginia Iglesias" w:date="2022-03-29T20:12:00Z">
        <w:r w:rsidR="00F158B6">
          <w:t>-</w:t>
        </w:r>
      </w:ins>
      <w:del w:id="167" w:author="Virginia Iglesias" w:date="2022-03-29T20:12:00Z">
        <w:r w:rsidDel="00F158B6">
          <w:delText xml:space="preserve"> </w:delText>
        </w:r>
      </w:del>
      <w:r>
        <w:t>resolution remote sensing data can readily lead to complicated analyses, which makes showing the work particularly challenging. F</w:t>
      </w:r>
      <w:r>
        <w:t>or the same reasons, it is also critical to show your work in order to produce high-quality, reproducible, usable science. Publishing the code used in analysis also serves to ease the barriers of using high-resolution data.</w:t>
      </w:r>
    </w:p>
    <w:p w14:paraId="4D52A295" w14:textId="77777777" w:rsidR="003944D1" w:rsidRDefault="003124E0">
      <w:pPr>
        <w:pStyle w:val="Heading1"/>
      </w:pPr>
      <w:bookmarkStart w:id="168" w:name="conclusion"/>
      <w:bookmarkEnd w:id="160"/>
      <w:r>
        <w:t>Conclusion</w:t>
      </w:r>
    </w:p>
    <w:p w14:paraId="7634196C" w14:textId="7452DC69" w:rsidR="003944D1" w:rsidRDefault="003124E0">
      <w:pPr>
        <w:pStyle w:val="FirstParagraph"/>
      </w:pPr>
      <w:r>
        <w:t>These rules represent</w:t>
      </w:r>
      <w:r>
        <w:t xml:space="preserve"> practical advice for working with high</w:t>
      </w:r>
      <w:ins w:id="169" w:author="Virginia Iglesias" w:date="2022-03-29T20:12:00Z">
        <w:r w:rsidR="00F158B6">
          <w:t>-</w:t>
        </w:r>
      </w:ins>
      <w:del w:id="170" w:author="Virginia Iglesias" w:date="2022-03-29T20:12:00Z">
        <w:r w:rsidDel="00F158B6">
          <w:delText xml:space="preserve"> </w:delText>
        </w:r>
      </w:del>
      <w:r>
        <w:t>resolution remote sensing data as a</w:t>
      </w:r>
      <w:del w:id="171" w:author="Virginia Iglesias" w:date="2022-03-29T20:13:00Z">
        <w:r w:rsidDel="00F158B6">
          <w:delText>n applied</w:delText>
        </w:r>
      </w:del>
      <w:r>
        <w:t xml:space="preserve"> researcher in the Earth and environmental science data revolution (</w:t>
      </w:r>
      <w:hyperlink w:anchor="ref-kitchin2014data">
        <w:r>
          <w:rPr>
            <w:rStyle w:val="Hyperlink"/>
          </w:rPr>
          <w:t>Kitchin 2014</w:t>
        </w:r>
      </w:hyperlink>
      <w:r>
        <w:t>). Although the definition of “high resolution” is</w:t>
      </w:r>
      <w:r>
        <w:t xml:space="preserve"> fluid, and future remote sensing data might provide unforeseen advances in spatial, temporal, spectral, and radiometric resolution, we expect that these general principles will hold as future generations of remote sensing data emerge over the coming decad</w:t>
      </w:r>
      <w:r>
        <w:t xml:space="preserve">es. Ideally, training for </w:t>
      </w:r>
      <w:del w:id="172" w:author="Virginia Iglesias" w:date="2022-03-29T20:13:00Z">
        <w:r w:rsidDel="00F158B6">
          <w:delText xml:space="preserve">applied </w:delText>
        </w:r>
      </w:del>
      <w:r>
        <w:t xml:space="preserve">scientists in the future would provide all </w:t>
      </w:r>
      <w:del w:id="173" w:author="Virginia Iglesias" w:date="2022-03-29T20:13:00Z">
        <w:r w:rsidDel="00F158B6">
          <w:delText xml:space="preserve">of </w:delText>
        </w:r>
      </w:del>
      <w:r>
        <w:t>the data</w:t>
      </w:r>
      <w:ins w:id="174" w:author="Virginia Iglesias" w:date="2022-03-29T20:13:00Z">
        <w:r w:rsidR="00F158B6">
          <w:t>-</w:t>
        </w:r>
      </w:ins>
      <w:del w:id="175" w:author="Virginia Iglesias" w:date="2022-03-29T20:13:00Z">
        <w:r w:rsidDel="00F158B6">
          <w:delText xml:space="preserve"> </w:delText>
        </w:r>
      </w:del>
      <w:r>
        <w:t>science and remote</w:t>
      </w:r>
      <w:ins w:id="176" w:author="Virginia Iglesias" w:date="2022-03-29T20:13:00Z">
        <w:r w:rsidR="00F158B6">
          <w:t>-</w:t>
        </w:r>
      </w:ins>
      <w:del w:id="177" w:author="Virginia Iglesias" w:date="2022-03-29T20:14:00Z">
        <w:r w:rsidDel="00F158B6">
          <w:delText xml:space="preserve"> </w:delText>
        </w:r>
      </w:del>
      <w:r>
        <w:t>sensing skills required to work with high</w:t>
      </w:r>
      <w:ins w:id="178" w:author="Virginia Iglesias" w:date="2022-03-29T20:14:00Z">
        <w:r w:rsidR="00F158B6">
          <w:t>-</w:t>
        </w:r>
      </w:ins>
      <w:del w:id="179" w:author="Virginia Iglesias" w:date="2022-03-29T20:14:00Z">
        <w:r w:rsidDel="00F158B6">
          <w:delText xml:space="preserve"> </w:delText>
        </w:r>
      </w:del>
      <w:r>
        <w:t xml:space="preserve">resolution remote sensing data effectively, such that this article would no longer be a set of guidelines </w:t>
      </w:r>
      <w:r>
        <w:t xml:space="preserve">for </w:t>
      </w:r>
      <w:del w:id="180" w:author="Virginia Iglesias" w:date="2022-03-29T20:14:00Z">
        <w:r w:rsidDel="00F158B6">
          <w:delText xml:space="preserve">applied </w:delText>
        </w:r>
      </w:del>
      <w:r>
        <w:t>researchers but rather an integral part of educating the future workforce in this field. In the meantime, we hope that these simple rules provide some useful guidance and help raise awareness of opportunities and challenges in working with inno</w:t>
      </w:r>
      <w:r>
        <w:t>vative new data products.</w:t>
      </w:r>
    </w:p>
    <w:p w14:paraId="47C048A2" w14:textId="77777777" w:rsidR="003944D1" w:rsidRDefault="003124E0">
      <w:pPr>
        <w:pStyle w:val="Heading1"/>
      </w:pPr>
      <w:bookmarkStart w:id="181" w:name="author-contributions"/>
      <w:bookmarkEnd w:id="168"/>
      <w:r>
        <w:t>Author contributions</w:t>
      </w:r>
    </w:p>
    <w:p w14:paraId="36AF4731" w14:textId="1CDB528C" w:rsidR="003944D1" w:rsidRDefault="003124E0">
      <w:pPr>
        <w:pStyle w:val="FirstParagraph"/>
      </w:pPr>
      <w:r>
        <w:t>MBJ had the initial conception of the project, organized the collaborative working sessions, co-authored two rules, and drafted the introduction and conclusion. MWR and JM co-authored one and a half rules, hel</w:t>
      </w:r>
      <w:r>
        <w:t>ped with overall revisions, and created Figure 1. ALM, AIS, VMS, NI, LAS, NQ, MEC, KS, LH, AB, RCN, and VI co-authored two rules and helped with overall revisions. LW, FY, MJK and SL co-authored one rule and helped with overall revisions. JKB co-authored o</w:t>
      </w:r>
      <w:r>
        <w:t>ne rule</w:t>
      </w:r>
      <w:r>
        <w:t xml:space="preserve"> and funded the working group. ALM led the revisions. MWR and ALM cracked both bad and good jokes, respectively. Author order is randomized after ALM and MBJ.</w:t>
      </w:r>
    </w:p>
    <w:p w14:paraId="7D4B028E" w14:textId="77777777" w:rsidR="003944D1" w:rsidRDefault="003124E0">
      <w:pPr>
        <w:pStyle w:val="Heading1"/>
      </w:pPr>
      <w:bookmarkStart w:id="182" w:name="conflict-of-interest-disclosure"/>
      <w:bookmarkEnd w:id="181"/>
      <w:r>
        <w:t>Conflict of interest disclosure</w:t>
      </w:r>
    </w:p>
    <w:p w14:paraId="41AE0709" w14:textId="77777777" w:rsidR="003944D1" w:rsidRDefault="003124E0">
      <w:pPr>
        <w:pStyle w:val="FirstParagraph"/>
      </w:pPr>
      <w:r>
        <w:t>The authors declare they have no conflict of in</w:t>
      </w:r>
      <w:r>
        <w:t>terest relating to the content of this article.</w:t>
      </w:r>
    </w:p>
    <w:p w14:paraId="4C50AB14" w14:textId="77777777" w:rsidR="003944D1" w:rsidRDefault="003124E0">
      <w:pPr>
        <w:pStyle w:val="Heading1"/>
      </w:pPr>
      <w:bookmarkStart w:id="183" w:name="references"/>
      <w:bookmarkEnd w:id="182"/>
      <w:r>
        <w:lastRenderedPageBreak/>
        <w:t>References</w:t>
      </w:r>
    </w:p>
    <w:p w14:paraId="4DBFEAB1" w14:textId="77777777" w:rsidR="003944D1" w:rsidRDefault="003124E0">
      <w:pPr>
        <w:pStyle w:val="Bibliography"/>
      </w:pPr>
      <w:bookmarkStart w:id="184" w:name="ref-aasen2018"/>
      <w:bookmarkStart w:id="185" w:name="refs"/>
      <w:r>
        <w:t xml:space="preserve">Aasen, Helge, Eija Honkavaara, Arko Lucieer, and Pablo J Zarco-Tejada. 2018. “Quantitative Remote Sensing at Ultra-High Resolution with UAV Spectroscopy: A Review of Sensor Technology, Measurement </w:t>
      </w:r>
      <w:r>
        <w:t xml:space="preserve">Procedures, and Data Correction Workflows.” </w:t>
      </w:r>
      <w:r>
        <w:rPr>
          <w:i/>
          <w:iCs/>
        </w:rPr>
        <w:t>Remote Sensing</w:t>
      </w:r>
      <w:r>
        <w:t xml:space="preserve"> 10 (7): 1091.</w:t>
      </w:r>
    </w:p>
    <w:p w14:paraId="569B6CA1" w14:textId="77777777" w:rsidR="003944D1" w:rsidRDefault="003124E0">
      <w:pPr>
        <w:pStyle w:val="Bibliography"/>
      </w:pPr>
      <w:bookmarkStart w:id="186" w:name="ref-abatzoglou2013"/>
      <w:bookmarkEnd w:id="184"/>
      <w:r>
        <w:t xml:space="preserve">Abatzoglou, John T. 2013. “Development of Gridded Surface Meteorological Data for Ecological Applications and Modelling.” </w:t>
      </w:r>
      <w:r>
        <w:rPr>
          <w:i/>
          <w:iCs/>
        </w:rPr>
        <w:t>International Journal of Climatology</w:t>
      </w:r>
      <w:r>
        <w:t xml:space="preserve"> 33 (1): 121–31. </w:t>
      </w:r>
      <w:hyperlink r:id="rId13">
        <w:r>
          <w:rPr>
            <w:rStyle w:val="Hyperlink"/>
          </w:rPr>
          <w:t>https://doi.org/10.1002/joc.3413</w:t>
        </w:r>
      </w:hyperlink>
      <w:r>
        <w:t>.</w:t>
      </w:r>
    </w:p>
    <w:p w14:paraId="23A33EA5" w14:textId="77777777" w:rsidR="003944D1" w:rsidRDefault="003124E0">
      <w:pPr>
        <w:pStyle w:val="Bibliography"/>
      </w:pPr>
      <w:bookmarkStart w:id="187" w:name="ref-abolt2020high"/>
      <w:bookmarkEnd w:id="186"/>
      <w:r>
        <w:t xml:space="preserve">Abolt, Charles J, and Michael H Young. 2020. “High-Resolution Mapping of Spatial Heterogeneity in Ice Wedge Polygon Geomorphology Near Prudhoe Bay, Alaska.” </w:t>
      </w:r>
      <w:r>
        <w:rPr>
          <w:i/>
          <w:iCs/>
        </w:rPr>
        <w:t>Scientific Data</w:t>
      </w:r>
      <w:r>
        <w:t xml:space="preserve"> 7 (1)</w:t>
      </w:r>
      <w:r>
        <w:t>: 1–7.</w:t>
      </w:r>
    </w:p>
    <w:p w14:paraId="48A717D5" w14:textId="77777777" w:rsidR="003944D1" w:rsidRDefault="003124E0">
      <w:pPr>
        <w:pStyle w:val="Bibliography"/>
      </w:pPr>
      <w:bookmarkStart w:id="188" w:name="ref-agumya1999risk"/>
      <w:bookmarkEnd w:id="187"/>
      <w:r>
        <w:t xml:space="preserve">Agumya, Aggrey, and Gary J Hunter. 1999. “A Risk-Based Approach to Assessing the Fitness for Use of Spatial Data.” </w:t>
      </w:r>
      <w:r>
        <w:rPr>
          <w:i/>
          <w:iCs/>
        </w:rPr>
        <w:t>URISA Journal</w:t>
      </w:r>
      <w:r>
        <w:t xml:space="preserve"> 11 (1): 33–44.</w:t>
      </w:r>
    </w:p>
    <w:p w14:paraId="4D4A22B1" w14:textId="77777777" w:rsidR="003944D1" w:rsidRDefault="003124E0">
      <w:pPr>
        <w:pStyle w:val="Bibliography"/>
      </w:pPr>
      <w:bookmarkStart w:id="189" w:name="ref-alon2009"/>
      <w:bookmarkEnd w:id="188"/>
      <w:r>
        <w:t xml:space="preserve">Alon, Uri. 2009. “How to Choose a Good Scientific Problem.” </w:t>
      </w:r>
      <w:r>
        <w:rPr>
          <w:i/>
          <w:iCs/>
        </w:rPr>
        <w:t>Molecular Cell</w:t>
      </w:r>
      <w:r>
        <w:t xml:space="preserve"> 35 (6): 726–28.</w:t>
      </w:r>
    </w:p>
    <w:p w14:paraId="3021B1C0" w14:textId="77777777" w:rsidR="003944D1" w:rsidRDefault="003124E0">
      <w:pPr>
        <w:pStyle w:val="Bibliography"/>
      </w:pPr>
      <w:bookmarkStart w:id="190" w:name="ref-anderson2013lightweight"/>
      <w:bookmarkEnd w:id="189"/>
      <w:r>
        <w:t>Anderson, Kare</w:t>
      </w:r>
      <w:r>
        <w:t xml:space="preserve">n, and Kevin J Gaston. 2013. “Lightweight Unmanned Aerial Vehicles Will Revolutionize Spatial Ecology.” </w:t>
      </w:r>
      <w:r>
        <w:rPr>
          <w:i/>
          <w:iCs/>
        </w:rPr>
        <w:t>Frontiers in Ecology and the Environment</w:t>
      </w:r>
      <w:r>
        <w:t xml:space="preserve"> 11 (3): 138–46.</w:t>
      </w:r>
    </w:p>
    <w:p w14:paraId="17ACD73D" w14:textId="77777777" w:rsidR="003944D1" w:rsidRDefault="003124E0">
      <w:pPr>
        <w:pStyle w:val="Bibliography"/>
      </w:pPr>
      <w:bookmarkStart w:id="191" w:name="ref-asner2014targeted"/>
      <w:bookmarkEnd w:id="190"/>
      <w:r>
        <w:t>Asner, Gregory P, David E Knapp, Roberta E Martin, Raul Tupayachi, Christopher B Anderson, Jose</w:t>
      </w:r>
      <w:r>
        <w:t xml:space="preserve">ph Mascaro, Felipe Sinca, et al. 2014. “Targeted Carbon Conservation at National Scales with High-Resolution Monitoring.” </w:t>
      </w:r>
      <w:r>
        <w:rPr>
          <w:i/>
          <w:iCs/>
        </w:rPr>
        <w:t>Proceedings of the National Academy of Sciences</w:t>
      </w:r>
      <w:r>
        <w:t xml:space="preserve"> 111 (47): E5016–22.</w:t>
      </w:r>
    </w:p>
    <w:p w14:paraId="5CC9F362" w14:textId="77777777" w:rsidR="003944D1" w:rsidRDefault="003124E0">
      <w:pPr>
        <w:pStyle w:val="Bibliography"/>
      </w:pPr>
      <w:bookmarkStart w:id="192" w:name="ref-balch_warming_2022"/>
      <w:bookmarkEnd w:id="191"/>
      <w:r>
        <w:t>Balch, Jennifer K., John T. Abatzoglou, Maxwell B. Joseph, Michael</w:t>
      </w:r>
      <w:r>
        <w:t xml:space="preserve"> J. Koontz, Adam L. Mahood, Joseph McGlinchy, Megan E. Cattau, and A. Park Williams. 2022. “Warming Weakens the Night-Time Barrier to Global Fire.” </w:t>
      </w:r>
      <w:r>
        <w:rPr>
          <w:i/>
          <w:iCs/>
        </w:rPr>
        <w:t>Nature</w:t>
      </w:r>
      <w:r>
        <w:t xml:space="preserve"> 602 (7897): 442–48. </w:t>
      </w:r>
      <w:hyperlink r:id="rId14">
        <w:r>
          <w:rPr>
            <w:rStyle w:val="Hyperlink"/>
          </w:rPr>
          <w:t>https://doi.org/10.</w:t>
        </w:r>
        <w:r>
          <w:rPr>
            <w:rStyle w:val="Hyperlink"/>
          </w:rPr>
          <w:t>1038/s41586-021-04325-1</w:t>
        </w:r>
      </w:hyperlink>
      <w:r>
        <w:t>.</w:t>
      </w:r>
    </w:p>
    <w:p w14:paraId="4A8AE798" w14:textId="77777777" w:rsidR="003944D1" w:rsidRDefault="003124E0">
      <w:pPr>
        <w:pStyle w:val="Bibliography"/>
      </w:pPr>
      <w:bookmarkStart w:id="193" w:name="ref-berman2018ethical"/>
      <w:bookmarkEnd w:id="192"/>
      <w:r>
        <w:t xml:space="preserve">Berman, Gabrielle, Sara de la Rosa, Tanya Accone, et al. 2018. “Ethical Considerations When Using Geospatial Technologies for Evidence Generation.” </w:t>
      </w:r>
      <w:r>
        <w:rPr>
          <w:i/>
          <w:iCs/>
        </w:rPr>
        <w:t>Innocenti Discussion Papers</w:t>
      </w:r>
      <w:r>
        <w:t>.</w:t>
      </w:r>
    </w:p>
    <w:p w14:paraId="4DE388C3" w14:textId="77777777" w:rsidR="003944D1" w:rsidRDefault="003124E0">
      <w:pPr>
        <w:pStyle w:val="Bibliography"/>
      </w:pPr>
      <w:bookmarkStart w:id="194" w:name="ref-betts2021"/>
      <w:bookmarkEnd w:id="193"/>
      <w:r>
        <w:t xml:space="preserve">Betts, Matthew G, Adam S Hadley, David W Frey, Sarah JK Frey, Dusty Gannon, Scott H Harris, Hankyu Kim, et al. 2021. “When Are Hypotheses Useful in Ecology and Evolution?” </w:t>
      </w:r>
      <w:r>
        <w:rPr>
          <w:i/>
          <w:iCs/>
        </w:rPr>
        <w:t>Ecology and Evolution</w:t>
      </w:r>
      <w:r>
        <w:t xml:space="preserve"> 11 (11): 5762–76.</w:t>
      </w:r>
    </w:p>
    <w:p w14:paraId="2D0272D0" w14:textId="77777777" w:rsidR="003944D1" w:rsidRDefault="003124E0">
      <w:pPr>
        <w:pStyle w:val="Bibliography"/>
      </w:pPr>
      <w:bookmarkStart w:id="195" w:name="ref-bewley2005new"/>
      <w:bookmarkEnd w:id="194"/>
      <w:r>
        <w:t>Bewley, Robert H, Simon P Crutchley, and Col</w:t>
      </w:r>
      <w:r>
        <w:t xml:space="preserve">in A Shell. 2005. “New Light on an Ancient Landscape: Lidar Survey in the Stonehenge World Heritage Site.” </w:t>
      </w:r>
      <w:r>
        <w:rPr>
          <w:i/>
          <w:iCs/>
        </w:rPr>
        <w:t>Antiquity</w:t>
      </w:r>
      <w:r>
        <w:t xml:space="preserve"> 79 (305).</w:t>
      </w:r>
    </w:p>
    <w:p w14:paraId="51FB6476" w14:textId="77777777" w:rsidR="003944D1" w:rsidRDefault="003124E0">
      <w:pPr>
        <w:pStyle w:val="Bibliography"/>
      </w:pPr>
      <w:bookmarkStart w:id="196" w:name="ref-boettiger2015building"/>
      <w:bookmarkEnd w:id="195"/>
      <w:r>
        <w:t xml:space="preserve">Boettiger, Carl, Scott Chamberlain, Edmund Hart, and Karthik Ram. 2015. “Building Software, Building Community: Lessons from the rOpenSci Project.” </w:t>
      </w:r>
      <w:r>
        <w:rPr>
          <w:i/>
          <w:iCs/>
        </w:rPr>
        <w:t>Journal of Open Research Software</w:t>
      </w:r>
      <w:r>
        <w:t xml:space="preserve"> 3 (1).</w:t>
      </w:r>
    </w:p>
    <w:p w14:paraId="3449E6F9" w14:textId="77777777" w:rsidR="003944D1" w:rsidRDefault="003124E0">
      <w:pPr>
        <w:pStyle w:val="Bibliography"/>
      </w:pPr>
      <w:bookmarkStart w:id="197" w:name="ref-boote2005scholars"/>
      <w:bookmarkEnd w:id="196"/>
      <w:r>
        <w:t>Boote, David N, and Penny Beile. 2005. “Scholars Before Researchers</w:t>
      </w:r>
      <w:r>
        <w:t xml:space="preserve">: On the Centrality of the Dissertation Literature Review in Research Preparation.” </w:t>
      </w:r>
      <w:r>
        <w:rPr>
          <w:i/>
          <w:iCs/>
        </w:rPr>
        <w:t>Educational Researcher</w:t>
      </w:r>
      <w:r>
        <w:t xml:space="preserve"> 34 (6): 3–15.</w:t>
      </w:r>
    </w:p>
    <w:p w14:paraId="122EABB6" w14:textId="77777777" w:rsidR="003944D1" w:rsidRDefault="003124E0">
      <w:pPr>
        <w:pStyle w:val="Bibliography"/>
      </w:pPr>
      <w:bookmarkStart w:id="198" w:name="ref-bruin2001assessing"/>
      <w:bookmarkEnd w:id="197"/>
      <w:r>
        <w:lastRenderedPageBreak/>
        <w:t xml:space="preserve">Bruin, Sytze de, Arnold Bregt, and Marc van de Ven. 2001. “Assessing Fitness for Use: The Expected Value of Spatial Data Sets.” </w:t>
      </w:r>
      <w:r>
        <w:rPr>
          <w:i/>
          <w:iCs/>
        </w:rPr>
        <w:t>Interna</w:t>
      </w:r>
      <w:r>
        <w:rPr>
          <w:i/>
          <w:iCs/>
        </w:rPr>
        <w:t>tional Journal of Geographical Information Science</w:t>
      </w:r>
      <w:r>
        <w:t xml:space="preserve"> 15 (5): 457–71.</w:t>
      </w:r>
    </w:p>
    <w:p w14:paraId="237E2303" w14:textId="77777777" w:rsidR="003944D1" w:rsidRDefault="003124E0">
      <w:pPr>
        <w:pStyle w:val="Bibliography"/>
      </w:pPr>
      <w:bookmarkStart w:id="199" w:name="ref-claverie2018harmonized"/>
      <w:bookmarkEnd w:id="198"/>
      <w:r>
        <w:t xml:space="preserve">Claverie, Martin, Junchang Ju, Jeffrey G Masek, Jennifer L Dungan, Eric F Vermote, Jean-Claude Roger, Sergii V Skakun, and Christopher Justice. 2018. “The Harmonized Landsat and Sentinel-2 </w:t>
      </w:r>
      <w:r>
        <w:t xml:space="preserve">Surface Reflectance Data Set.” </w:t>
      </w:r>
      <w:r>
        <w:rPr>
          <w:i/>
          <w:iCs/>
        </w:rPr>
        <w:t>Remote Sensing of Environment</w:t>
      </w:r>
      <w:r>
        <w:t xml:space="preserve"> 219: 145–61.</w:t>
      </w:r>
    </w:p>
    <w:p w14:paraId="3911DEEA" w14:textId="77777777" w:rsidR="003944D1" w:rsidRDefault="003124E0">
      <w:pPr>
        <w:pStyle w:val="Bibliography"/>
      </w:pPr>
      <w:bookmarkStart w:id="200" w:name="ref-davis2021"/>
      <w:bookmarkEnd w:id="199"/>
      <w:r>
        <w:t>Davis, Dylan S, Danielle Buffa, Tanambelo Rasolondrainy, Ebony Creswell, Chiamaka Anyanwu, Abiola Ibirogba, Clare Randolph, et al. 2021. “The Aerial Panopticon and the Ethics of Arch</w:t>
      </w:r>
      <w:r>
        <w:t xml:space="preserve">aeological Remote Sensing in Sacred Cultural Spaces.” </w:t>
      </w:r>
      <w:r>
        <w:rPr>
          <w:i/>
          <w:iCs/>
        </w:rPr>
        <w:t>Archaeological Prospection</w:t>
      </w:r>
      <w:r>
        <w:t xml:space="preserve"> 28 (3): 305–20.</w:t>
      </w:r>
    </w:p>
    <w:p w14:paraId="7DA19304" w14:textId="77777777" w:rsidR="003944D1" w:rsidRDefault="003124E0">
      <w:pPr>
        <w:pStyle w:val="Bibliography"/>
      </w:pPr>
      <w:bookmarkStart w:id="201" w:name="ref-de2010spatial"/>
      <w:bookmarkEnd w:id="200"/>
      <w:r>
        <w:t>De Knegt, HJ, F van van Langevelde, MB Coughenour, AK Skidmore, WF De Boer, IMA Heitkönig, NM Knox, R Slotow, C Van der Waal, and HHT Prins. 2010. “Spatial Aut</w:t>
      </w:r>
      <w:r>
        <w:t xml:space="preserve">ocorrelation and the Scaling of Species–Environment Relationships.” </w:t>
      </w:r>
      <w:r>
        <w:rPr>
          <w:i/>
          <w:iCs/>
        </w:rPr>
        <w:t>Ecology</w:t>
      </w:r>
      <w:r>
        <w:t xml:space="preserve"> 91 (8): 2455–65.</w:t>
      </w:r>
    </w:p>
    <w:p w14:paraId="3A9202C1" w14:textId="77777777" w:rsidR="003944D1" w:rsidRDefault="003124E0">
      <w:pPr>
        <w:pStyle w:val="Bibliography"/>
      </w:pPr>
      <w:bookmarkStart w:id="202" w:name="ref-devillers2007towards"/>
      <w:bookmarkEnd w:id="201"/>
      <w:r>
        <w:t>Devillers, Rodolphe, Yvan Bédard, Robert Jeansoulin, and Bernard Moulin. 2007. “Towards Spatial Data Quality Information Analysis Tools for Experts Assessing the F</w:t>
      </w:r>
      <w:r>
        <w:t xml:space="preserve">itness for Use of Spatial Data.” </w:t>
      </w:r>
      <w:r>
        <w:rPr>
          <w:i/>
          <w:iCs/>
        </w:rPr>
        <w:t>International Journal of Geographical Information Science</w:t>
      </w:r>
      <w:r>
        <w:t xml:space="preserve"> 21 (3): 261–82.</w:t>
      </w:r>
    </w:p>
    <w:p w14:paraId="0E807B29" w14:textId="77777777" w:rsidR="003944D1" w:rsidRDefault="003124E0">
      <w:pPr>
        <w:pStyle w:val="Bibliography"/>
      </w:pPr>
      <w:bookmarkStart w:id="203" w:name="ref-dubayah2020global"/>
      <w:bookmarkEnd w:id="202"/>
      <w:r>
        <w:t>Dubayah, Ralph, James Bryan Blair, Scott Goetz, Lola Fatoyinbo, Matthew Hansen, Sean Healey, Michelle Hofton, et al. 2020. “The Global Ecosystem Dyna</w:t>
      </w:r>
      <w:r>
        <w:t xml:space="preserve">mics Investigation: High-Resolution Laser Ranging of the Earth’s Forests and Topography.” </w:t>
      </w:r>
      <w:r>
        <w:rPr>
          <w:i/>
          <w:iCs/>
        </w:rPr>
        <w:t>Science of Remote Sensing</w:t>
      </w:r>
      <w:r>
        <w:t xml:space="preserve"> 1: 100002.</w:t>
      </w:r>
    </w:p>
    <w:p w14:paraId="72018D96" w14:textId="77777777" w:rsidR="003944D1" w:rsidRDefault="003124E0">
      <w:pPr>
        <w:pStyle w:val="Bibliography"/>
      </w:pPr>
      <w:bookmarkStart w:id="204" w:name="ref-farr2000shuttle"/>
      <w:bookmarkEnd w:id="203"/>
      <w:r>
        <w:t xml:space="preserve">Farr, Tom G, and Mike Kobrick. 2000. “Shuttle Radar Topography Mission Produces a Wealth of Data.” </w:t>
      </w:r>
      <w:r>
        <w:rPr>
          <w:i/>
          <w:iCs/>
        </w:rPr>
        <w:t>Eos, Transactions American Geo</w:t>
      </w:r>
      <w:r>
        <w:rPr>
          <w:i/>
          <w:iCs/>
        </w:rPr>
        <w:t>physical Union</w:t>
      </w:r>
      <w:r>
        <w:t xml:space="preserve"> 81 (48): 583–85.</w:t>
      </w:r>
    </w:p>
    <w:p w14:paraId="40A1AE73" w14:textId="77777777" w:rsidR="003944D1" w:rsidRDefault="003124E0">
      <w:pPr>
        <w:pStyle w:val="Bibliography"/>
      </w:pPr>
      <w:bookmarkStart w:id="205" w:name="ref-fisher2021"/>
      <w:bookmarkEnd w:id="204"/>
      <w:r>
        <w:t xml:space="preserve">Fisher, Michael, Michael Fradley, Pascal Flohr, Bijan Rouhani, and Francesca Simi. 2021. “Ethical Considerations for Remote Sensing and Open Data in Relation to the Endangered Archaeology in the Middle East and North Africa </w:t>
      </w:r>
      <w:r>
        <w:t xml:space="preserve">Project.” </w:t>
      </w:r>
      <w:r>
        <w:rPr>
          <w:i/>
          <w:iCs/>
        </w:rPr>
        <w:t>Archaeological Prospection</w:t>
      </w:r>
      <w:r>
        <w:t xml:space="preserve"> 28 (3): 279–92. https://doi.org/</w:t>
      </w:r>
      <w:hyperlink r:id="rId15">
        <w:r>
          <w:rPr>
            <w:rStyle w:val="Hyperlink"/>
          </w:rPr>
          <w:t>https://doi.org/10.1002/arp.1816</w:t>
        </w:r>
      </w:hyperlink>
      <w:r>
        <w:t>.</w:t>
      </w:r>
    </w:p>
    <w:p w14:paraId="15AE4E77" w14:textId="77777777" w:rsidR="003944D1" w:rsidRDefault="003124E0">
      <w:pPr>
        <w:pStyle w:val="Bibliography"/>
      </w:pPr>
      <w:bookmarkStart w:id="206" w:name="ref-fretwell2017"/>
      <w:bookmarkEnd w:id="205"/>
      <w:r>
        <w:t>Fretwell, Peter T, Paul Scofield, and Richard A Phillips. 2017. “Using Super-High Resolution Satellit</w:t>
      </w:r>
      <w:r>
        <w:t xml:space="preserve">e Imagery to Census Threatened Albatrosses.” </w:t>
      </w:r>
      <w:r>
        <w:rPr>
          <w:i/>
          <w:iCs/>
        </w:rPr>
        <w:t>Ibis</w:t>
      </w:r>
      <w:r>
        <w:t xml:space="preserve"> 159 (3): 481–90.</w:t>
      </w:r>
    </w:p>
    <w:p w14:paraId="5B04F928" w14:textId="77777777" w:rsidR="003944D1" w:rsidRDefault="003124E0">
      <w:pPr>
        <w:pStyle w:val="Bibliography"/>
      </w:pPr>
      <w:bookmarkStart w:id="207" w:name="ref-gezelter2009"/>
      <w:bookmarkEnd w:id="206"/>
      <w:r>
        <w:t xml:space="preserve">Gezelter, Dan. 2009. “What, Exactly, Is Open Science?” </w:t>
      </w:r>
      <w:r>
        <w:rPr>
          <w:i/>
          <w:iCs/>
        </w:rPr>
        <w:t>Open Source Initiative</w:t>
      </w:r>
      <w:r>
        <w:t xml:space="preserve">. </w:t>
      </w:r>
      <w:hyperlink r:id="rId16">
        <w:r>
          <w:rPr>
            <w:rStyle w:val="Hyperlink"/>
          </w:rPr>
          <w:t>https://openscience.org/what-exactly-</w:t>
        </w:r>
        <w:r>
          <w:rPr>
            <w:rStyle w:val="Hyperlink"/>
          </w:rPr>
          <w:t>is-open-science/</w:t>
        </w:r>
      </w:hyperlink>
      <w:r>
        <w:t>.</w:t>
      </w:r>
    </w:p>
    <w:p w14:paraId="68D749C6" w14:textId="77777777" w:rsidR="003944D1" w:rsidRDefault="003124E0">
      <w:pPr>
        <w:pStyle w:val="Bibliography"/>
      </w:pPr>
      <w:bookmarkStart w:id="208" w:name="ref-gray2019truth"/>
      <w:bookmarkEnd w:id="207"/>
      <w:r>
        <w:t xml:space="preserve">Gray, Charles T, and Ben Marwick. 2019. “Truth, Proof, and Reproducibility: There’s No Counter-Attack for the Codeless.” In </w:t>
      </w:r>
      <w:r>
        <w:rPr>
          <w:i/>
          <w:iCs/>
        </w:rPr>
        <w:t>Research School on Statistics and Data Science</w:t>
      </w:r>
      <w:r>
        <w:t>, 111–29. Springer.</w:t>
      </w:r>
    </w:p>
    <w:p w14:paraId="26360D65" w14:textId="77777777" w:rsidR="003944D1" w:rsidRDefault="003124E0">
      <w:pPr>
        <w:pStyle w:val="Bibliography"/>
      </w:pPr>
      <w:bookmarkStart w:id="209" w:name="ref-rda2020"/>
      <w:bookmarkEnd w:id="208"/>
      <w:r>
        <w:t>Group, RDA FAIR Data Maturity Model Working et a</w:t>
      </w:r>
      <w:r>
        <w:t xml:space="preserve">l. 2020. “FAIR Data Maturity Model: Specification and Guidelines.” </w:t>
      </w:r>
      <w:r>
        <w:rPr>
          <w:i/>
          <w:iCs/>
        </w:rPr>
        <w:t>Research Data Alliance. DOI</w:t>
      </w:r>
      <w:r>
        <w:t xml:space="preserve"> 10.</w:t>
      </w:r>
    </w:p>
    <w:p w14:paraId="02AC94B7" w14:textId="77777777" w:rsidR="003944D1" w:rsidRDefault="003124E0">
      <w:pPr>
        <w:pStyle w:val="Bibliography"/>
      </w:pPr>
      <w:bookmarkStart w:id="210" w:name="ref-guptill2013elements"/>
      <w:bookmarkEnd w:id="209"/>
      <w:r>
        <w:t xml:space="preserve">Guptill, Stephen C, and Joel L Morrison. 2013. </w:t>
      </w:r>
      <w:r>
        <w:rPr>
          <w:i/>
          <w:iCs/>
        </w:rPr>
        <w:t>Elements of Spatial Data Quality</w:t>
      </w:r>
      <w:r>
        <w:t>. Elsevier.</w:t>
      </w:r>
    </w:p>
    <w:p w14:paraId="31D1ECB9" w14:textId="77777777" w:rsidR="003944D1" w:rsidRDefault="003124E0">
      <w:pPr>
        <w:pStyle w:val="Bibliography"/>
      </w:pPr>
      <w:bookmarkStart w:id="211" w:name="ref-hallett2004"/>
      <w:bookmarkEnd w:id="210"/>
      <w:r>
        <w:lastRenderedPageBreak/>
        <w:t>Hallett, TB, T Coulson, JG Pilkington, TH Clutton-Brock, JM Pember</w:t>
      </w:r>
      <w:r>
        <w:t xml:space="preserve">ton, and BT Grenfell. 2004. “Why Large-Scale Climate Indices Seem to Predict Ecological Processes Better Than Local Weather.” </w:t>
      </w:r>
      <w:r>
        <w:rPr>
          <w:i/>
          <w:iCs/>
        </w:rPr>
        <w:t>Nature</w:t>
      </w:r>
      <w:r>
        <w:t xml:space="preserve"> 430 (6995): 71–75.</w:t>
      </w:r>
    </w:p>
    <w:p w14:paraId="5D73508C" w14:textId="77777777" w:rsidR="003944D1" w:rsidRDefault="003124E0">
      <w:pPr>
        <w:pStyle w:val="Bibliography"/>
      </w:pPr>
      <w:bookmarkStart w:id="212" w:name="ref-hampton2015tao"/>
      <w:bookmarkEnd w:id="211"/>
      <w:r>
        <w:t>Hampton, Stephanie E, Sean S Anderson, Sarah C Bagby, Corinna Gries, Xueying Han, Edmund M Hart, Matthew</w:t>
      </w:r>
      <w:r>
        <w:t xml:space="preserve"> B Jones, et al. 2015. “The Tao of Open Science for Ecology.” </w:t>
      </w:r>
      <w:r>
        <w:rPr>
          <w:i/>
          <w:iCs/>
        </w:rPr>
        <w:t>Ecosphere</w:t>
      </w:r>
      <w:r>
        <w:t xml:space="preserve"> 6 (7): 1–13.</w:t>
      </w:r>
    </w:p>
    <w:p w14:paraId="2BE5E573" w14:textId="77777777" w:rsidR="003944D1" w:rsidRDefault="003124E0">
      <w:pPr>
        <w:pStyle w:val="Bibliography"/>
      </w:pPr>
      <w:bookmarkStart w:id="213" w:name="ref-hampton2017skills"/>
      <w:bookmarkEnd w:id="212"/>
      <w:r>
        <w:t>Hampton, Stephanie E, Matthew B Jones, Leah A Wasser, Mark P Schildhauer, Sarah R Supp, Julien Brun, Rebecca R Hernandez, et al. 2017. “Skills and Knowledge for Data-Inten</w:t>
      </w:r>
      <w:r>
        <w:t xml:space="preserve">sive Environmental Research.” </w:t>
      </w:r>
      <w:r>
        <w:rPr>
          <w:i/>
          <w:iCs/>
        </w:rPr>
        <w:t>BioScience</w:t>
      </w:r>
      <w:r>
        <w:t xml:space="preserve"> 67 (6): 546–57.</w:t>
      </w:r>
    </w:p>
    <w:p w14:paraId="2DA03768" w14:textId="77777777" w:rsidR="003944D1" w:rsidRDefault="003124E0">
      <w:pPr>
        <w:pStyle w:val="Bibliography"/>
      </w:pPr>
      <w:bookmarkStart w:id="214" w:name="ref-harris2013reflections"/>
      <w:bookmarkEnd w:id="213"/>
      <w:r>
        <w:t xml:space="preserve">Harris, Ray. 2013. “Reflections on the Value of Ethics in Relation to Earth Observation.” </w:t>
      </w:r>
      <w:r>
        <w:rPr>
          <w:i/>
          <w:iCs/>
        </w:rPr>
        <w:t>International Journal of Remote Sensing</w:t>
      </w:r>
      <w:r>
        <w:t xml:space="preserve"> 34 (4): 1207–19.</w:t>
      </w:r>
    </w:p>
    <w:p w14:paraId="767A6752" w14:textId="77777777" w:rsidR="003944D1" w:rsidRDefault="003124E0">
      <w:pPr>
        <w:pStyle w:val="Bibliography"/>
      </w:pPr>
      <w:bookmarkStart w:id="215" w:name="ref-houborg2018"/>
      <w:bookmarkEnd w:id="214"/>
      <w:r>
        <w:t xml:space="preserve">Houborg, Rasmus, and Matthew F McCabe. 2018. “A Cubesat Enabled Spatio-Temporal Enhancement Method (Cestem) Utilizing Planet, Landsat and Modis Data.” </w:t>
      </w:r>
      <w:r>
        <w:rPr>
          <w:i/>
          <w:iCs/>
        </w:rPr>
        <w:t>Remote Sensing of Environment</w:t>
      </w:r>
      <w:r>
        <w:t xml:space="preserve"> 209: 211–26.</w:t>
      </w:r>
    </w:p>
    <w:p w14:paraId="50DAAD20" w14:textId="77777777" w:rsidR="003944D1" w:rsidRDefault="003124E0">
      <w:pPr>
        <w:pStyle w:val="Bibliography"/>
      </w:pPr>
      <w:bookmarkStart w:id="216" w:name="ref-howe2020"/>
      <w:bookmarkEnd w:id="215"/>
      <w:r>
        <w:t>Howe III, Edmund G, and Falicia Elenberg. 2020. “Ethical Chall</w:t>
      </w:r>
      <w:r>
        <w:t xml:space="preserve">enges Posed by Big Data.” </w:t>
      </w:r>
      <w:r>
        <w:rPr>
          <w:i/>
          <w:iCs/>
        </w:rPr>
        <w:t>Innovations in Clinical Neuroscience</w:t>
      </w:r>
      <w:r>
        <w:t xml:space="preserve"> 17 (10-12): 24.</w:t>
      </w:r>
    </w:p>
    <w:p w14:paraId="703073AC" w14:textId="77777777" w:rsidR="003944D1" w:rsidRDefault="003124E0">
      <w:pPr>
        <w:pStyle w:val="Bibliography"/>
      </w:pPr>
      <w:bookmarkStart w:id="217" w:name="ref-hoy2019"/>
      <w:bookmarkEnd w:id="216"/>
      <w:r>
        <w:t xml:space="preserve">Hoy, Anne Q. 2019. “Location-Based Data Raise Ethical Issues for Cultural Heritage.” </w:t>
      </w:r>
      <w:r>
        <w:rPr>
          <w:i/>
          <w:iCs/>
        </w:rPr>
        <w:t>Science</w:t>
      </w:r>
      <w:r>
        <w:t xml:space="preserve"> 364 (6447): 1244–45. </w:t>
      </w:r>
      <w:hyperlink r:id="rId17">
        <w:r>
          <w:rPr>
            <w:rStyle w:val="Hyperlink"/>
          </w:rPr>
          <w:t>https://doi.org/10.1126/science.364.6447.1244</w:t>
        </w:r>
      </w:hyperlink>
      <w:r>
        <w:t>.</w:t>
      </w:r>
    </w:p>
    <w:p w14:paraId="0DD27F87" w14:textId="77777777" w:rsidR="003944D1" w:rsidRDefault="003124E0">
      <w:pPr>
        <w:pStyle w:val="Bibliography"/>
      </w:pPr>
      <w:bookmarkStart w:id="218" w:name="ref-hoyer2017xarray"/>
      <w:bookmarkEnd w:id="217"/>
      <w:r>
        <w:t xml:space="preserve">Hoyer, Stephan, and Joe Hamman. 2017. “Xarray: ND Labeled Arrays and Datasets in Python.” </w:t>
      </w:r>
      <w:r>
        <w:rPr>
          <w:i/>
          <w:iCs/>
        </w:rPr>
        <w:t>Journal of Open Research Software</w:t>
      </w:r>
      <w:r>
        <w:t xml:space="preserve"> 5 (1).</w:t>
      </w:r>
    </w:p>
    <w:p w14:paraId="5F732333" w14:textId="77777777" w:rsidR="003944D1" w:rsidRDefault="003124E0">
      <w:pPr>
        <w:pStyle w:val="Bibliography"/>
      </w:pPr>
      <w:bookmarkStart w:id="219" w:name="ref-huang2017"/>
      <w:bookmarkEnd w:id="218"/>
      <w:r>
        <w:t>Huang, Szu-chi, Liyin Jin, and Ying Zhang. 2017. “Step by Step: Sub-Goals as</w:t>
      </w:r>
      <w:r>
        <w:t xml:space="preserve"> a Source of Motivation.” </w:t>
      </w:r>
      <w:r>
        <w:rPr>
          <w:i/>
          <w:iCs/>
        </w:rPr>
        <w:t>Organizational Behavior and Human Decision Processes</w:t>
      </w:r>
      <w:r>
        <w:t xml:space="preserve"> 141: 1–15.</w:t>
      </w:r>
    </w:p>
    <w:p w14:paraId="5F1A4E77" w14:textId="77777777" w:rsidR="003944D1" w:rsidRDefault="003124E0">
      <w:pPr>
        <w:pStyle w:val="Bibliography"/>
      </w:pPr>
      <w:bookmarkStart w:id="220" w:name="ref-hunter2011lidar"/>
      <w:bookmarkEnd w:id="219"/>
      <w:r>
        <w:t xml:space="preserve">Hunter, LE, JF Howle, RS Rose, and GW Bawden. 2011. “LiDAR-Assisted Identification of an Active Fault Near Truckee, California.” </w:t>
      </w:r>
      <w:r>
        <w:rPr>
          <w:i/>
          <w:iCs/>
        </w:rPr>
        <w:t>Bulletin of the Seismological Society</w:t>
      </w:r>
      <w:r>
        <w:rPr>
          <w:i/>
          <w:iCs/>
        </w:rPr>
        <w:t xml:space="preserve"> of America</w:t>
      </w:r>
      <w:r>
        <w:t xml:space="preserve"> 101 (3): 1162–81.</w:t>
      </w:r>
    </w:p>
    <w:p w14:paraId="0F411D80" w14:textId="77777777" w:rsidR="003944D1" w:rsidRDefault="003124E0">
      <w:pPr>
        <w:pStyle w:val="Bibliography"/>
      </w:pPr>
      <w:bookmarkStart w:id="221" w:name="ref-osi2007"/>
      <w:bookmarkEnd w:id="220"/>
      <w:r>
        <w:t xml:space="preserve">Initiative, Open Source. 2007. “The Open Source Definition.” </w:t>
      </w:r>
      <w:r>
        <w:rPr>
          <w:i/>
          <w:iCs/>
        </w:rPr>
        <w:t>Open Source Initiative</w:t>
      </w:r>
      <w:r>
        <w:t xml:space="preserve">. </w:t>
      </w:r>
      <w:hyperlink r:id="rId18">
        <w:r>
          <w:rPr>
            <w:rStyle w:val="Hyperlink"/>
          </w:rPr>
          <w:t>https://opensource.org/osd</w:t>
        </w:r>
      </w:hyperlink>
      <w:r>
        <w:t>.</w:t>
      </w:r>
    </w:p>
    <w:p w14:paraId="50156B0D" w14:textId="77777777" w:rsidR="003944D1" w:rsidRDefault="003124E0">
      <w:pPr>
        <w:pStyle w:val="Bibliography"/>
      </w:pPr>
      <w:bookmarkStart w:id="222" w:name="ref-johnson2021"/>
      <w:bookmarkEnd w:id="221"/>
      <w:r>
        <w:t>Johnson, Katharine M, Timothy H Ives, William B Ouimet, and Sarah P</w:t>
      </w:r>
      <w:r>
        <w:t xml:space="preserve"> Sportman. 2021. “High-Resolution Airborne Light Detection and Ranging Data, Ethics and Archaeology: Considerations from the Northeastern United States.” </w:t>
      </w:r>
      <w:r>
        <w:rPr>
          <w:i/>
          <w:iCs/>
        </w:rPr>
        <w:t>Archaeological Prospection</w:t>
      </w:r>
      <w:r>
        <w:t>. Wiley Online Library.</w:t>
      </w:r>
    </w:p>
    <w:p w14:paraId="60B8AA5C" w14:textId="77777777" w:rsidR="003944D1" w:rsidRDefault="003124E0">
      <w:pPr>
        <w:pStyle w:val="Bibliography"/>
      </w:pPr>
      <w:bookmarkStart w:id="223" w:name="ref-max_joseph_2021_4641288"/>
      <w:bookmarkEnd w:id="222"/>
      <w:r>
        <w:t xml:space="preserve">Joseph, Maxwell B. 2021. “Earthlab/Neonhs: V0.0.1.” </w:t>
      </w:r>
      <w:r>
        <w:t xml:space="preserve">Earth Lab, University of Colorado Boulder; Zenodo. </w:t>
      </w:r>
      <w:hyperlink r:id="rId19">
        <w:r>
          <w:rPr>
            <w:rStyle w:val="Hyperlink"/>
          </w:rPr>
          <w:t>https://doi.org/10.5281/zenodo.4641288</w:t>
        </w:r>
      </w:hyperlink>
      <w:r>
        <w:t>.</w:t>
      </w:r>
    </w:p>
    <w:p w14:paraId="276C870E" w14:textId="77777777" w:rsidR="003944D1" w:rsidRDefault="003124E0">
      <w:pPr>
        <w:pStyle w:val="Bibliography"/>
      </w:pPr>
      <w:bookmarkStart w:id="224" w:name="ref-kampe2010neon"/>
      <w:bookmarkEnd w:id="223"/>
      <w:r>
        <w:t>Kampe, Thomas U, Brian Robert Johnson, Michele A Kuester, and Michael Keller. 2010. “NEON: The First Contin</w:t>
      </w:r>
      <w:r>
        <w:t xml:space="preserve">ental-Scale Ecological Observatory with Airborne Remote Sensing </w:t>
      </w:r>
      <w:r>
        <w:lastRenderedPageBreak/>
        <w:t xml:space="preserve">of Vegetation Canopy Biochemistry and Structure.” </w:t>
      </w:r>
      <w:r>
        <w:rPr>
          <w:i/>
          <w:iCs/>
        </w:rPr>
        <w:t>Journal of Applied Remote Sensing</w:t>
      </w:r>
      <w:r>
        <w:t xml:space="preserve"> 4 (1): 043510.</w:t>
      </w:r>
    </w:p>
    <w:p w14:paraId="0985F2B0" w14:textId="77777777" w:rsidR="003944D1" w:rsidRDefault="003124E0">
      <w:pPr>
        <w:pStyle w:val="Bibliography"/>
      </w:pPr>
      <w:bookmarkStart w:id="225" w:name="ref-kitchin2014data"/>
      <w:bookmarkEnd w:id="224"/>
      <w:r>
        <w:t xml:space="preserve">Kitchin, Rob. 2014. </w:t>
      </w:r>
      <w:r>
        <w:rPr>
          <w:i/>
          <w:iCs/>
        </w:rPr>
        <w:t>The Data Revolution: Big Data, Open Data, Data Infrastructures and Their Consequences</w:t>
      </w:r>
      <w:r>
        <w:t>. Sage.</w:t>
      </w:r>
    </w:p>
    <w:p w14:paraId="72BC122A" w14:textId="77777777" w:rsidR="003944D1" w:rsidRDefault="003124E0">
      <w:pPr>
        <w:pStyle w:val="Bibliography"/>
      </w:pPr>
      <w:bookmarkStart w:id="226" w:name="ref-koontz2021cross"/>
      <w:bookmarkEnd w:id="225"/>
      <w:r>
        <w:t>Koontz, Michael J, Andrew M Latimer, Leif A Mortenson, Christopher J Fettig, and Malcolm P North. 2021. “Cross-Scale Interaction of Host Tree Size and Climatic Wat</w:t>
      </w:r>
      <w:r>
        <w:t xml:space="preserve">er Deficit Governs Bark Beetle-Induced Tree Mortality.” </w:t>
      </w:r>
      <w:r>
        <w:rPr>
          <w:i/>
          <w:iCs/>
        </w:rPr>
        <w:t>Nature Communications</w:t>
      </w:r>
      <w:r>
        <w:t xml:space="preserve"> 12 (1): 1–13.</w:t>
      </w:r>
    </w:p>
    <w:p w14:paraId="3411D95C" w14:textId="77777777" w:rsidR="003944D1" w:rsidRDefault="003124E0">
      <w:pPr>
        <w:pStyle w:val="Bibliography"/>
      </w:pPr>
      <w:bookmarkStart w:id="227" w:name="ref-kruse2015validation"/>
      <w:bookmarkEnd w:id="226"/>
      <w:r>
        <w:t>Kruse, Fred A, William M Baugh, and Sandra L Perry. 2015. “Validation of DigitalGlobe WorldView-3 Earth Imaging Satellite Shortwave Infrared Bands for Mineral Mappi</w:t>
      </w:r>
      <w:r>
        <w:t xml:space="preserve">ng.” </w:t>
      </w:r>
      <w:r>
        <w:rPr>
          <w:i/>
          <w:iCs/>
        </w:rPr>
        <w:t>Journal of Applied Remote Sensing</w:t>
      </w:r>
      <w:r>
        <w:t xml:space="preserve"> 9 (1): 096044.</w:t>
      </w:r>
    </w:p>
    <w:p w14:paraId="2BCC5AE4" w14:textId="77777777" w:rsidR="003944D1" w:rsidRDefault="003124E0">
      <w:pPr>
        <w:pStyle w:val="Bibliography"/>
      </w:pPr>
      <w:bookmarkStart w:id="228" w:name="ref-kulp2019new"/>
      <w:bookmarkEnd w:id="227"/>
      <w:r>
        <w:t xml:space="preserve">Kulp, Scott A, and Benjamin H Strauss. 2019. “New Elevation Data Triple Estimates of Global Vulnerability to Sea-Level Rise and Coastal Flooding.” </w:t>
      </w:r>
      <w:r>
        <w:rPr>
          <w:i/>
          <w:iCs/>
        </w:rPr>
        <w:t>Nature Communications</w:t>
      </w:r>
      <w:r>
        <w:t xml:space="preserve"> 10 (1): 1–12.</w:t>
      </w:r>
    </w:p>
    <w:p w14:paraId="59C7A6B5" w14:textId="77777777" w:rsidR="003944D1" w:rsidRDefault="003124E0">
      <w:pPr>
        <w:pStyle w:val="Bibliography"/>
      </w:pPr>
      <w:bookmarkStart w:id="229" w:name="ref-lefsky2002lidar"/>
      <w:bookmarkEnd w:id="228"/>
      <w:r>
        <w:t xml:space="preserve">Lefsky, Michael A, </w:t>
      </w:r>
      <w:r>
        <w:t>Warren B Cohen, Geoffrey G Parker, and David J Harding. 2002. “Lidar Remote Sensing for Ecosystem Studies: Lidar, an Emerging Remote Sensing Technology That Directly Measures the Three-Dimensional Distribution of Plant Canopies, Can Accurately Estimate Veg</w:t>
      </w:r>
      <w:r>
        <w:t xml:space="preserve">etation Structural Attributes and Should Be of Particular Interest to Forest, Landscape, and Global Ecologists.” </w:t>
      </w:r>
      <w:r>
        <w:rPr>
          <w:i/>
          <w:iCs/>
        </w:rPr>
        <w:t>BioScience</w:t>
      </w:r>
      <w:r>
        <w:t xml:space="preserve"> 52 (1): 19–30.</w:t>
      </w:r>
    </w:p>
    <w:p w14:paraId="5B534B57" w14:textId="77777777" w:rsidR="003944D1" w:rsidRDefault="003124E0">
      <w:pPr>
        <w:pStyle w:val="Bibliography"/>
      </w:pPr>
      <w:bookmarkStart w:id="230" w:name="ref-lehner2008new"/>
      <w:bookmarkEnd w:id="229"/>
      <w:r>
        <w:t>Lehner, Bernhard, Kristine Verdin, and Andy Jarvis. 2008. “New Global Hydrography Derived from Spaceborne Elevation D</w:t>
      </w:r>
      <w:r>
        <w:t xml:space="preserve">ata.” </w:t>
      </w:r>
      <w:r>
        <w:rPr>
          <w:i/>
          <w:iCs/>
        </w:rPr>
        <w:t>Eos, Transactions American Geophysical Union</w:t>
      </w:r>
      <w:r>
        <w:t xml:space="preserve"> 89 (10): 93–94.</w:t>
      </w:r>
    </w:p>
    <w:p w14:paraId="257E1D6D" w14:textId="77777777" w:rsidR="003944D1" w:rsidRDefault="003124E0">
      <w:pPr>
        <w:pStyle w:val="Bibliography"/>
      </w:pPr>
      <w:bookmarkStart w:id="231" w:name="ref-levick2010regional"/>
      <w:bookmarkEnd w:id="230"/>
      <w:r>
        <w:t>Levick, Shaun R, Gregory P Asner, Oliver A Chadwick, Lesego M Khomo, Kevin H Rogers, Anthony S Hartshorn, Ty Kennedy-Bowdoin, and David E Knapp. 2010. “Regional Insight into Savanna Hydroge</w:t>
      </w:r>
      <w:r>
        <w:t xml:space="preserve">omorphology from Termite Mounds.” </w:t>
      </w:r>
      <w:r>
        <w:rPr>
          <w:i/>
          <w:iCs/>
        </w:rPr>
        <w:t>Nature Communications</w:t>
      </w:r>
      <w:r>
        <w:t xml:space="preserve"> 1 (1): 1–7.</w:t>
      </w:r>
    </w:p>
    <w:p w14:paraId="723BA9BF" w14:textId="77777777" w:rsidR="003944D1" w:rsidRDefault="003124E0">
      <w:pPr>
        <w:pStyle w:val="Bibliography"/>
      </w:pPr>
      <w:bookmarkStart w:id="232" w:name="ref-quan2016construction"/>
      <w:bookmarkEnd w:id="231"/>
      <w:r>
        <w:t xml:space="preserve">Li, Xiu quan, Zhu an Chen, Li ting Zhang, and Dan Jia. 2016. “Construction and Accuracy Test of a 3d Model of Non-Metric Camera Images Using Agisoft PhotoScan.” </w:t>
      </w:r>
      <w:r>
        <w:rPr>
          <w:i/>
          <w:iCs/>
        </w:rPr>
        <w:t>Procedia Environmental Scie</w:t>
      </w:r>
      <w:r>
        <w:rPr>
          <w:i/>
          <w:iCs/>
        </w:rPr>
        <w:t>nces</w:t>
      </w:r>
      <w:r>
        <w:t xml:space="preserve"> 36: 184–90.</w:t>
      </w:r>
    </w:p>
    <w:p w14:paraId="75EC0BB4" w14:textId="77777777" w:rsidR="003944D1" w:rsidRDefault="003124E0">
      <w:pPr>
        <w:pStyle w:val="Bibliography"/>
      </w:pPr>
      <w:bookmarkStart w:id="233" w:name="ref-livingston2003"/>
      <w:bookmarkEnd w:id="232"/>
      <w:r>
        <w:t xml:space="preserve">Livingston, Steven, and W Lucas Robinson. 2003. “Mapping Fears: The Use of Commercial High-Resolution Satellite Imagery in International Affairs.” </w:t>
      </w:r>
      <w:r>
        <w:rPr>
          <w:i/>
          <w:iCs/>
        </w:rPr>
        <w:t>Astropolitics</w:t>
      </w:r>
      <w:r>
        <w:t xml:space="preserve"> 1 (2): 3–25.</w:t>
      </w:r>
    </w:p>
    <w:p w14:paraId="7B89FA63" w14:textId="77777777" w:rsidR="003944D1" w:rsidRDefault="003124E0">
      <w:pPr>
        <w:pStyle w:val="Bibliography"/>
      </w:pPr>
      <w:bookmarkStart w:id="234" w:name="ref-lowndes2017our"/>
      <w:bookmarkEnd w:id="233"/>
      <w:r>
        <w:t xml:space="preserve">Lowndes, Julia S Stewart, Benjamin D Best, Courtney Scarborough, </w:t>
      </w:r>
      <w:r>
        <w:t xml:space="preserve">Jamie C Afflerbach, Melanie R Frazier, Casey C O’Hara, Ning Jiang, and Benjamin S Halpern. 2017. “Our Path to Better Science in Less Time Using Open Data Science Tools.” </w:t>
      </w:r>
      <w:r>
        <w:rPr>
          <w:i/>
          <w:iCs/>
        </w:rPr>
        <w:t>Nature Ecology &amp; Evolution</w:t>
      </w:r>
      <w:r>
        <w:t xml:space="preserve"> 1 (6): 1–7.</w:t>
      </w:r>
    </w:p>
    <w:p w14:paraId="7757ADDC" w14:textId="77777777" w:rsidR="003944D1" w:rsidRDefault="003124E0">
      <w:pPr>
        <w:pStyle w:val="Bibliography"/>
      </w:pPr>
      <w:bookmarkStart w:id="235" w:name="ref-masek2020landsat"/>
      <w:bookmarkEnd w:id="234"/>
      <w:r>
        <w:t xml:space="preserve">Masek, Jeffrey G, Michael A Wulder, Brian Markham, Joel McCorkel, Christopher J Crawford, James Storey, and Del T Jenstrom. 2020. “Landsat 9: Empowering Open Science and Applications Through Continuity.” </w:t>
      </w:r>
      <w:r>
        <w:rPr>
          <w:i/>
          <w:iCs/>
        </w:rPr>
        <w:t>Remote Sensing of Environment</w:t>
      </w:r>
      <w:r>
        <w:t xml:space="preserve"> 248: 111968.</w:t>
      </w:r>
    </w:p>
    <w:p w14:paraId="79B5C189" w14:textId="77777777" w:rsidR="003944D1" w:rsidRDefault="003124E0">
      <w:pPr>
        <w:pStyle w:val="Bibliography"/>
      </w:pPr>
      <w:bookmarkStart w:id="236" w:name="ref-mcglinchy2019application"/>
      <w:bookmarkEnd w:id="235"/>
      <w:r>
        <w:lastRenderedPageBreak/>
        <w:t>McGlinchy</w:t>
      </w:r>
      <w:r>
        <w:t xml:space="preserve">, Joe, Brian Johnson, Brian Muller, Maxwell Joseph, and Jeremy Diaz. 2019. “Application of UNet Fully Convolutional Neural Network to Impervious Surface Segmentation in Urban Environment from High Resolution Satellite Imagery.” In </w:t>
      </w:r>
      <w:r>
        <w:rPr>
          <w:i/>
          <w:iCs/>
        </w:rPr>
        <w:t>IGARSS 2019-2019 IEEE Int</w:t>
      </w:r>
      <w:r>
        <w:rPr>
          <w:i/>
          <w:iCs/>
        </w:rPr>
        <w:t>ernational Geoscience and Remote Sensing Symposium</w:t>
      </w:r>
      <w:r>
        <w:t>, 3915–18. IEEE.</w:t>
      </w:r>
    </w:p>
    <w:p w14:paraId="4CCEA545" w14:textId="77777777" w:rsidR="003944D1" w:rsidRDefault="003124E0">
      <w:pPr>
        <w:pStyle w:val="Bibliography"/>
      </w:pPr>
      <w:bookmarkStart w:id="237" w:name="ref-mcgranahan2007rising"/>
      <w:bookmarkEnd w:id="236"/>
      <w:r>
        <w:t xml:space="preserve">McGranahan, Gordon, Deborah Balk, and Bridget Anderson. 2007. “The Rising Tide: Assessing the Risks of Climate Change and Human Settlements in Low Elevation Coastal Zones.” </w:t>
      </w:r>
      <w:r>
        <w:rPr>
          <w:i/>
          <w:iCs/>
        </w:rPr>
        <w:t xml:space="preserve">Environment and </w:t>
      </w:r>
      <w:r>
        <w:rPr>
          <w:i/>
          <w:iCs/>
        </w:rPr>
        <w:t>Urbanization</w:t>
      </w:r>
      <w:r>
        <w:t xml:space="preserve"> 19 (1): 17–37.</w:t>
      </w:r>
    </w:p>
    <w:p w14:paraId="2EA735B0" w14:textId="77777777" w:rsidR="003944D1" w:rsidRDefault="003124E0">
      <w:pPr>
        <w:pStyle w:val="Bibliography"/>
      </w:pPr>
      <w:bookmarkStart w:id="238" w:name="ref-metcalfe2018patchy"/>
      <w:bookmarkEnd w:id="237"/>
      <w:r>
        <w:t xml:space="preserve">Metcalfe, Daniel B, Thirze DG Hermans, Jenny Ahlstrand, Michael Becker, Martin Berggren, Robert G Björk, Mats P Björkman, et al. 2018. “Patchy Field Sampling Biases Understanding of Climate Change Impacts Across the Arctic.” </w:t>
      </w:r>
      <w:r>
        <w:rPr>
          <w:i/>
          <w:iCs/>
        </w:rPr>
        <w:t>Nat</w:t>
      </w:r>
      <w:r>
        <w:rPr>
          <w:i/>
          <w:iCs/>
        </w:rPr>
        <w:t>ure Ecology &amp; Evolution</w:t>
      </w:r>
      <w:r>
        <w:t xml:space="preserve"> 2 (9): 1443–48.</w:t>
      </w:r>
    </w:p>
    <w:p w14:paraId="5FC370CF" w14:textId="77777777" w:rsidR="003944D1" w:rsidRDefault="003124E0">
      <w:pPr>
        <w:pStyle w:val="Bibliography"/>
      </w:pPr>
      <w:bookmarkStart w:id="239" w:name="ref-mlambo2017structure"/>
      <w:bookmarkEnd w:id="238"/>
      <w:r>
        <w:t>Mlambo, Reason, Iain H Woodhouse, France Gerard, and Karen Anderson. 2017. “Structure from Motion (SfM) Photogrammetry with Drone Data: A Low Cost Method for Monitoring Greenhouse Gas Emissions from Forests in Develo</w:t>
      </w:r>
      <w:r>
        <w:t xml:space="preserve">ping Countries.” </w:t>
      </w:r>
      <w:r>
        <w:rPr>
          <w:i/>
          <w:iCs/>
        </w:rPr>
        <w:t>Forests</w:t>
      </w:r>
      <w:r>
        <w:t xml:space="preserve"> 8 (3): 68.</w:t>
      </w:r>
    </w:p>
    <w:p w14:paraId="67CBA72A" w14:textId="77777777" w:rsidR="003944D1" w:rsidRDefault="003124E0">
      <w:pPr>
        <w:pStyle w:val="Bibliography"/>
      </w:pPr>
      <w:bookmarkStart w:id="240" w:name="ref-munafo2017manifesto"/>
      <w:bookmarkEnd w:id="239"/>
      <w:r>
        <w:t>Munafò, Marcus R, Brian A Nosek, Dorothy VM Bishop, Katherine S Button, Christopher D Chambers, Nathalie Percie Du Sert, Uri Simonsohn, Eric-Jan Wagenmakers, Jennifer J Ware, and John PA Ioannidis. 2017. “A Manifesto for</w:t>
      </w:r>
      <w:r>
        <w:t xml:space="preserve"> Reproducible Science.” </w:t>
      </w:r>
      <w:r>
        <w:rPr>
          <w:i/>
          <w:iCs/>
        </w:rPr>
        <w:t>Nature Human Behaviour</w:t>
      </w:r>
      <w:r>
        <w:t xml:space="preserve"> 1 (1): 1–9.</w:t>
      </w:r>
    </w:p>
    <w:p w14:paraId="0AD8DAAA" w14:textId="77777777" w:rsidR="003944D1" w:rsidRDefault="003124E0">
      <w:pPr>
        <w:pStyle w:val="Bibliography"/>
      </w:pPr>
      <w:bookmarkStart w:id="241" w:name="ref-musiega2006framework"/>
      <w:bookmarkEnd w:id="240"/>
      <w:r>
        <w:t>Musiega, Douglas E, Kazadi Sanga-Ngoie, and Kaoru Fukuyama. 2006. “A Framework for Predicting and Visualizing the East African Wildebeest Migration-Route Patterns in Variable Climatic Conditions Us</w:t>
      </w:r>
      <w:r>
        <w:t xml:space="preserve">ing Geographic Information System and Remote Sensing.” </w:t>
      </w:r>
      <w:r>
        <w:rPr>
          <w:i/>
          <w:iCs/>
        </w:rPr>
        <w:t>Ecological Research</w:t>
      </w:r>
      <w:r>
        <w:t xml:space="preserve"> 21 (4): 530–43.</w:t>
      </w:r>
    </w:p>
    <w:p w14:paraId="3C496E85" w14:textId="77777777" w:rsidR="003944D1" w:rsidRDefault="003124E0">
      <w:pPr>
        <w:pStyle w:val="Bibliography"/>
      </w:pPr>
      <w:bookmarkStart w:id="242" w:name="ref-nasa2013"/>
      <w:bookmarkEnd w:id="241"/>
      <w:r>
        <w:t xml:space="preserve">NASA, JPL. 2013. “NASA Shuttle Radar Topography Mission Water Body Data Shapefiles &amp; Raster Files.” </w:t>
      </w:r>
      <w:r>
        <w:rPr>
          <w:i/>
          <w:iCs/>
        </w:rPr>
        <w:t>NASA EOSDIS Land Processes DAAC: Sioux Falls, SD, USA</w:t>
      </w:r>
      <w:r>
        <w:t>.</w:t>
      </w:r>
    </w:p>
    <w:p w14:paraId="6821B816" w14:textId="77777777" w:rsidR="003944D1" w:rsidRDefault="003124E0">
      <w:pPr>
        <w:pStyle w:val="Bibliography"/>
      </w:pPr>
      <w:bookmarkStart w:id="243" w:name="ref-nosek2015"/>
      <w:bookmarkEnd w:id="242"/>
      <w:r>
        <w:t>Nosek, Bri</w:t>
      </w:r>
      <w:r>
        <w:t xml:space="preserve">an A, George Alter, George C Banks, Denny Borsboom, Sara D Bowman, Steven J Breckler, Stuart Buck, et al. 2015. “Promoting an Open Research Culture.” </w:t>
      </w:r>
      <w:r>
        <w:rPr>
          <w:i/>
          <w:iCs/>
        </w:rPr>
        <w:t>Science</w:t>
      </w:r>
      <w:r>
        <w:t xml:space="preserve"> 348 (6242): 1422–25.</w:t>
      </w:r>
    </w:p>
    <w:p w14:paraId="70A000AD" w14:textId="77777777" w:rsidR="003944D1" w:rsidRDefault="003124E0">
      <w:pPr>
        <w:pStyle w:val="Bibliography"/>
      </w:pPr>
      <w:bookmarkStart w:id="244" w:name="ref-olah2017research"/>
      <w:bookmarkEnd w:id="243"/>
      <w:r>
        <w:t xml:space="preserve">Olah, Chris, and Shan Carter. 2017. “Research Debt.” </w:t>
      </w:r>
      <w:r>
        <w:rPr>
          <w:i/>
          <w:iCs/>
        </w:rPr>
        <w:t>Distill</w:t>
      </w:r>
      <w:r>
        <w:t xml:space="preserve"> 2 (3): e5.</w:t>
      </w:r>
    </w:p>
    <w:p w14:paraId="4546E123" w14:textId="77777777" w:rsidR="003944D1" w:rsidRDefault="003124E0">
      <w:pPr>
        <w:pStyle w:val="Bibliography"/>
      </w:pPr>
      <w:bookmarkStart w:id="245" w:name="ref-ploton2020spatial"/>
      <w:bookmarkEnd w:id="244"/>
      <w:r>
        <w:t>Ploto</w:t>
      </w:r>
      <w:r>
        <w:t xml:space="preserve">n, Pierre, Frédéric Mortier, Maxime Réjou-Méchain, Nicolas Barbier, Nicolas Picard, Vivien Rossi, Carsten Dormann, et al. 2020. “Spatial Validation Reveals Poor Predictive Performance of Large-Scale Ecological Mapping Models.” </w:t>
      </w:r>
      <w:r>
        <w:rPr>
          <w:i/>
          <w:iCs/>
        </w:rPr>
        <w:t>Nature Communications</w:t>
      </w:r>
      <w:r>
        <w:t xml:space="preserve"> 11 (1):</w:t>
      </w:r>
      <w:r>
        <w:t xml:space="preserve"> 1–11.</w:t>
      </w:r>
    </w:p>
    <w:p w14:paraId="4B37D1F5" w14:textId="77777777" w:rsidR="003944D1" w:rsidRDefault="003124E0">
      <w:pPr>
        <w:pStyle w:val="Bibliography"/>
      </w:pPr>
      <w:bookmarkStart w:id="246" w:name="ref-redmon2016you"/>
      <w:bookmarkEnd w:id="245"/>
      <w:r>
        <w:t xml:space="preserve">Redmon, Joseph, Santosh Divvala, Ross Girshick, and Ali Farhadi. 2016. “You Only Look Once: Unified, Real-Time Object Detection.” In </w:t>
      </w:r>
      <w:r>
        <w:rPr>
          <w:i/>
          <w:iCs/>
        </w:rPr>
        <w:t>Proceedings of the IEEE Conference on Computer Vision and Pattern Recognition</w:t>
      </w:r>
      <w:r>
        <w:t>, 779–88.</w:t>
      </w:r>
    </w:p>
    <w:p w14:paraId="377E8077" w14:textId="77777777" w:rsidR="003944D1" w:rsidRDefault="003124E0">
      <w:pPr>
        <w:pStyle w:val="Bibliography"/>
      </w:pPr>
      <w:bookmarkStart w:id="247" w:name="ref-rocklin2015dask"/>
      <w:bookmarkEnd w:id="246"/>
      <w:r>
        <w:t>Rocklin, Matthew. 2015. “Dask</w:t>
      </w:r>
      <w:r>
        <w:t xml:space="preserve">: Parallel Computation with Blocked Algorithms and Task Scheduling.” In </w:t>
      </w:r>
      <w:r>
        <w:rPr>
          <w:i/>
          <w:iCs/>
        </w:rPr>
        <w:t>Proceedings of the 14th Python in Science Conference</w:t>
      </w:r>
      <w:r>
        <w:t>. Vol. 126. Citeseer.</w:t>
      </w:r>
    </w:p>
    <w:p w14:paraId="0B13349E" w14:textId="77777777" w:rsidR="003944D1" w:rsidRDefault="003124E0">
      <w:pPr>
        <w:pStyle w:val="Bibliography"/>
      </w:pPr>
      <w:bookmarkStart w:id="248" w:name="ref-rodman2020"/>
      <w:bookmarkEnd w:id="247"/>
      <w:r>
        <w:lastRenderedPageBreak/>
        <w:t>Rodman, Kyle C., Thomas T. Veblen, Teresa B. Chapman, Monica T. Rother, Andreas P. Wion, and Miranda D. Redmon</w:t>
      </w:r>
      <w:r>
        <w:t xml:space="preserve">d. 2020. “Limitations to Recovery Following Wildfire in Dry Forests of Southern Colorado and Northern New Mexico, USA.” </w:t>
      </w:r>
      <w:r>
        <w:rPr>
          <w:i/>
          <w:iCs/>
        </w:rPr>
        <w:t>Ecological Applications</w:t>
      </w:r>
      <w:r>
        <w:t xml:space="preserve"> 30 (1). </w:t>
      </w:r>
      <w:hyperlink r:id="rId20">
        <w:r>
          <w:rPr>
            <w:rStyle w:val="Hyperlink"/>
          </w:rPr>
          <w:t>https://doi.org/10.1002/eap.2001</w:t>
        </w:r>
      </w:hyperlink>
      <w:r>
        <w:t>.</w:t>
      </w:r>
    </w:p>
    <w:p w14:paraId="7AD64DA3" w14:textId="77777777" w:rsidR="003944D1" w:rsidRDefault="003124E0">
      <w:pPr>
        <w:pStyle w:val="Bibliography"/>
      </w:pPr>
      <w:bookmarkStart w:id="249" w:name="ref-roy2014landsat"/>
      <w:bookmarkEnd w:id="248"/>
      <w:r>
        <w:t>Roy, David P, Mich</w:t>
      </w:r>
      <w:r>
        <w:t xml:space="preserve">ael A Wulder, Thomas R Loveland, Curtis E Woodcock, Richard G Allen, Martha C Anderson, Dennis Helder, et al. 2014. “Landsat-8: Science and Product Vision for Terrestrial Global Change Research.” </w:t>
      </w:r>
      <w:r>
        <w:rPr>
          <w:i/>
          <w:iCs/>
        </w:rPr>
        <w:t>Remote Sensing of Environment</w:t>
      </w:r>
      <w:r>
        <w:t xml:space="preserve"> 145: 154–72.</w:t>
      </w:r>
    </w:p>
    <w:p w14:paraId="0A6D67EB" w14:textId="77777777" w:rsidR="003944D1" w:rsidRDefault="003124E0">
      <w:pPr>
        <w:pStyle w:val="Bibliography"/>
      </w:pPr>
      <w:bookmarkStart w:id="250" w:name="ref-sandel2015"/>
      <w:bookmarkEnd w:id="249"/>
      <w:r>
        <w:t>Sandel, Brody. 20</w:t>
      </w:r>
      <w:r>
        <w:t xml:space="preserve">15. “Towards a Taxonomy of Spatial Scale-Dependence.” </w:t>
      </w:r>
      <w:r>
        <w:rPr>
          <w:i/>
          <w:iCs/>
        </w:rPr>
        <w:t>Ecography</w:t>
      </w:r>
      <w:r>
        <w:t xml:space="preserve"> 38 (4): 358–69.</w:t>
      </w:r>
    </w:p>
    <w:p w14:paraId="22386609" w14:textId="77777777" w:rsidR="003944D1" w:rsidRDefault="003124E0">
      <w:pPr>
        <w:pStyle w:val="Bibliography"/>
      </w:pPr>
      <w:bookmarkStart w:id="251" w:name="ref-schmidt_goes_2003"/>
      <w:bookmarkEnd w:id="250"/>
      <w:r>
        <w:t xml:space="preserve">Schmidt, Christopher C, and Elaine M Prins. 2003. “GOES Wildfire ABBA Applications in the Western Hemisphere.” In </w:t>
      </w:r>
      <w:r>
        <w:rPr>
          <w:i/>
          <w:iCs/>
        </w:rPr>
        <w:t>2nd International Wildland Fire Ecology and Fire Management Co</w:t>
      </w:r>
      <w:r>
        <w:rPr>
          <w:i/>
          <w:iCs/>
        </w:rPr>
        <w:t>ngress and 5th Symp. On Fire and Forest Meteorology, Citeseer</w:t>
      </w:r>
      <w:r>
        <w:t>.</w:t>
      </w:r>
    </w:p>
    <w:p w14:paraId="68AF1B91" w14:textId="77777777" w:rsidR="003944D1" w:rsidRDefault="003124E0">
      <w:pPr>
        <w:pStyle w:val="Bibliography"/>
      </w:pPr>
      <w:bookmarkStart w:id="252" w:name="ref-schmitt2016data"/>
      <w:bookmarkEnd w:id="251"/>
      <w:r>
        <w:t xml:space="preserve">Schmitt, Michael, and Xiao Xiang Zhu. 2016. “Data Fusion and Remote Sensing: An Ever-Growing Relationship.” </w:t>
      </w:r>
      <w:r>
        <w:rPr>
          <w:i/>
          <w:iCs/>
        </w:rPr>
        <w:t>IEEE Geoscience and Remote Sensing Magazine</w:t>
      </w:r>
      <w:r>
        <w:t xml:space="preserve"> 4 (4): 6–23.</w:t>
      </w:r>
    </w:p>
    <w:p w14:paraId="20C181A3" w14:textId="77777777" w:rsidR="003944D1" w:rsidRDefault="003124E0">
      <w:pPr>
        <w:pStyle w:val="Bibliography"/>
      </w:pPr>
      <w:bookmarkStart w:id="253" w:name="ref-shaman2013fostering"/>
      <w:bookmarkEnd w:id="252"/>
      <w:r>
        <w:t>Shaman, Jeffrey, Susan Solom</w:t>
      </w:r>
      <w:r>
        <w:t xml:space="preserve">on, Rita R Colwell, and Christopher B Field. 2013. “Fostering Advances in Interdisciplinary Climate Science.” </w:t>
      </w:r>
      <w:r>
        <w:rPr>
          <w:i/>
          <w:iCs/>
        </w:rPr>
        <w:t>Proceedings of the National Academy of Sciences</w:t>
      </w:r>
      <w:r>
        <w:t xml:space="preserve"> 110 (Supplement 1): 3653–56.</w:t>
      </w:r>
    </w:p>
    <w:p w14:paraId="3A971CA3" w14:textId="77777777" w:rsidR="003944D1" w:rsidRDefault="003124E0">
      <w:pPr>
        <w:pStyle w:val="Bibliography"/>
      </w:pPr>
      <w:bookmarkStart w:id="254" w:name="ref-simard2006mapping"/>
      <w:bookmarkEnd w:id="253"/>
      <w:r>
        <w:t xml:space="preserve">Simard, Marc, Keqi Zhang, Victor H Rivera-Monroy, Michael S Ross, Pablo L Ruiz, Edward Castañeda-Moya, Robert R Twilley, and Ernesto Rodriguez. 2006. “Mapping Height and Biomass of Mangrove Forests in Everglades National Park with SRTM Elevation Data.” </w:t>
      </w:r>
      <w:r>
        <w:rPr>
          <w:i/>
          <w:iCs/>
        </w:rPr>
        <w:t>Pho</w:t>
      </w:r>
      <w:r>
        <w:rPr>
          <w:i/>
          <w:iCs/>
        </w:rPr>
        <w:t>togrammetric Engineering &amp; Remote Sensing</w:t>
      </w:r>
      <w:r>
        <w:t xml:space="preserve"> 72 (3): 299–311.</w:t>
      </w:r>
    </w:p>
    <w:p w14:paraId="52326B8F" w14:textId="77777777" w:rsidR="003944D1" w:rsidRDefault="003124E0">
      <w:pPr>
        <w:pStyle w:val="Bibliography"/>
      </w:pPr>
      <w:bookmarkStart w:id="255" w:name="ref-slonecker1998"/>
      <w:bookmarkEnd w:id="254"/>
      <w:r>
        <w:t xml:space="preserve">Slonecker, E Terrence, Denice M Shaw, and Thomas M Lillesand. 1998. “Emerging Legal and Ethical Issues in Advanced Remote Sensing Technology.” </w:t>
      </w:r>
      <w:r>
        <w:rPr>
          <w:i/>
          <w:iCs/>
        </w:rPr>
        <w:t>Photogrammetric Engineering and Remote Sensing</w:t>
      </w:r>
      <w:r>
        <w:t xml:space="preserve"> 64 (6):</w:t>
      </w:r>
      <w:r>
        <w:t xml:space="preserve"> 589–95.</w:t>
      </w:r>
    </w:p>
    <w:p w14:paraId="73553EB0" w14:textId="77777777" w:rsidR="003944D1" w:rsidRDefault="003124E0">
      <w:pPr>
        <w:pStyle w:val="Bibliography"/>
      </w:pPr>
      <w:bookmarkStart w:id="256" w:name="ref-solvik2021predicting"/>
      <w:bookmarkEnd w:id="255"/>
      <w:r>
        <w:t xml:space="preserve">Solvik, Kylen, Anne M Bartuszevige, Meghan Bogaerts, and Maxwell B Joseph. 2021. “Predicting Playa Inundation Using a Long Short-Term Memory Neural Network.” </w:t>
      </w:r>
      <w:r>
        <w:rPr>
          <w:i/>
          <w:iCs/>
        </w:rPr>
        <w:t>Water Resources Research</w:t>
      </w:r>
      <w:r>
        <w:t xml:space="preserve"> 57 (12): e2020WR029009.</w:t>
      </w:r>
    </w:p>
    <w:p w14:paraId="2852DBCD" w14:textId="77777777" w:rsidR="003944D1" w:rsidRDefault="003124E0">
      <w:pPr>
        <w:pStyle w:val="Bibliography"/>
      </w:pPr>
      <w:bookmarkStart w:id="257" w:name="ref-surazakov2006estimating"/>
      <w:bookmarkEnd w:id="256"/>
      <w:r>
        <w:t xml:space="preserve">Surazakov, Arzhan B, and Vladimir B Aizen. 2006. “Estimating Volume Change of Mountain Glaciers Using SRTM and Map-Based Topographic Data.” </w:t>
      </w:r>
      <w:r>
        <w:rPr>
          <w:i/>
          <w:iCs/>
        </w:rPr>
        <w:t>IEEE Transactions on Geoscience and Remote Sensing</w:t>
      </w:r>
      <w:r>
        <w:t xml:space="preserve"> 44 (10): 2991–95.</w:t>
      </w:r>
    </w:p>
    <w:p w14:paraId="0DC716AD" w14:textId="77777777" w:rsidR="003944D1" w:rsidRDefault="003124E0">
      <w:pPr>
        <w:pStyle w:val="Bibliography"/>
      </w:pPr>
      <w:bookmarkStart w:id="258" w:name="ref-tayi1998examining"/>
      <w:bookmarkEnd w:id="257"/>
      <w:r>
        <w:t>Tayi, Giri Kumar, and Donald P Ballou. 1998. “E</w:t>
      </w:r>
      <w:r>
        <w:t xml:space="preserve">xamining Data Quality.” </w:t>
      </w:r>
      <w:r>
        <w:rPr>
          <w:i/>
          <w:iCs/>
        </w:rPr>
        <w:t>Communications of the ACM</w:t>
      </w:r>
      <w:r>
        <w:t xml:space="preserve"> 41 (2): 54–57.</w:t>
      </w:r>
    </w:p>
    <w:p w14:paraId="29BD9E1A" w14:textId="77777777" w:rsidR="003944D1" w:rsidRDefault="003124E0">
      <w:pPr>
        <w:pStyle w:val="Bibliography"/>
      </w:pPr>
      <w:bookmarkStart w:id="259" w:name="ref-thatcher20203d"/>
      <w:bookmarkEnd w:id="258"/>
      <w:r>
        <w:t>Thatcher, Cindy A, Vicki Lukas, and Jason M Stoker. 2020. “The 3d Elevation Program and Energy for the Nation.” US Geological Survey.</w:t>
      </w:r>
    </w:p>
    <w:p w14:paraId="6A670836" w14:textId="77777777" w:rsidR="003944D1" w:rsidRDefault="003124E0">
      <w:pPr>
        <w:pStyle w:val="Bibliography"/>
      </w:pPr>
      <w:bookmarkStart w:id="260" w:name="ref-trizna2021"/>
      <w:bookmarkEnd w:id="259"/>
      <w:r>
        <w:t>Trizna, Michael, Leah A Wasser, and David Nicholson. 2021</w:t>
      </w:r>
      <w:r>
        <w:t xml:space="preserve">. “pyOpenSci: Open and Reproducible Research, Powered by Python.” </w:t>
      </w:r>
      <w:r>
        <w:rPr>
          <w:i/>
          <w:iCs/>
        </w:rPr>
        <w:t>Biodiversity Information Science and Standards</w:t>
      </w:r>
      <w:r>
        <w:t>, no. 1.</w:t>
      </w:r>
    </w:p>
    <w:p w14:paraId="0DB2E560" w14:textId="77777777" w:rsidR="003944D1" w:rsidRDefault="003124E0">
      <w:pPr>
        <w:pStyle w:val="Bibliography"/>
      </w:pPr>
      <w:bookmarkStart w:id="261" w:name="ref-vanvalkenburgh2020"/>
      <w:bookmarkEnd w:id="260"/>
      <w:r>
        <w:lastRenderedPageBreak/>
        <w:t xml:space="preserve">VanValkenburgh, Parker, and J Andrew Dufton. 2020. “Big Archaeology: Horizons and Blindspots.” </w:t>
      </w:r>
      <w:r>
        <w:rPr>
          <w:i/>
          <w:iCs/>
        </w:rPr>
        <w:t>Journal of Field Archaeology</w:t>
      </w:r>
      <w:r>
        <w:t>. Taylor &amp; F</w:t>
      </w:r>
      <w:r>
        <w:t>rancis.</w:t>
      </w:r>
    </w:p>
    <w:p w14:paraId="23163A9D" w14:textId="77777777" w:rsidR="003944D1" w:rsidRDefault="003124E0">
      <w:pPr>
        <w:pStyle w:val="Bibliography"/>
      </w:pPr>
      <w:bookmarkStart w:id="262" w:name="ref-vong2021"/>
      <w:bookmarkEnd w:id="261"/>
      <w:r>
        <w:t xml:space="preserve">Vong, André, João P Matos-Carvalho, Piero Toffanin, Dário Pedro, Fábio Azevedo, Filipe Moutinho, Nuno Cruz Garcia, and André Mora. 2021. “How to Build a 2d and 3d Aerial Multispectral Map?—All Steps Deeply Explained.” </w:t>
      </w:r>
      <w:r>
        <w:rPr>
          <w:i/>
          <w:iCs/>
        </w:rPr>
        <w:t>Remote Sensing</w:t>
      </w:r>
      <w:r>
        <w:t xml:space="preserve"> 13 (16): 3227.</w:t>
      </w:r>
    </w:p>
    <w:p w14:paraId="26D36F5B" w14:textId="77777777" w:rsidR="003944D1" w:rsidRDefault="003124E0">
      <w:pPr>
        <w:pStyle w:val="Bibliography"/>
      </w:pPr>
      <w:bookmarkStart w:id="263" w:name="ref-wallace2016assessment"/>
      <w:bookmarkEnd w:id="262"/>
      <w:r>
        <w:t>Wallace, Luke, Arko Lucieer, Zbyněk Malenovsk</w:t>
      </w:r>
      <w:r>
        <w:t>ỳ</w:t>
      </w:r>
      <w:r>
        <w:t xml:space="preserve">, Darren Turner, and Petr Vopěnka. 2016. “Assessment of Forest Structure Using Two UAV Techniques: A Comparison of Airborne Laser Scanning and Structure from Motion (SfM) Point Clouds.” </w:t>
      </w:r>
      <w:r>
        <w:rPr>
          <w:i/>
          <w:iCs/>
        </w:rPr>
        <w:t>Forests</w:t>
      </w:r>
      <w:r>
        <w:t xml:space="preserve"> 7 (3): 62.</w:t>
      </w:r>
    </w:p>
    <w:p w14:paraId="1863B321" w14:textId="77777777" w:rsidR="003944D1" w:rsidRDefault="003124E0">
      <w:pPr>
        <w:pStyle w:val="Bibliography"/>
      </w:pPr>
      <w:bookmarkStart w:id="264" w:name="ref-wang2021flood"/>
      <w:bookmarkEnd w:id="263"/>
      <w:r>
        <w:t>Wang,</w:t>
      </w:r>
      <w:r>
        <w:t xml:space="preserve"> Chao, Tamlin M Pavelsky, Fangfang Yao, Xiao Yang, Shuai Zhang, Bruce Chapman, Conghe Song, et al. 2021. “Flood Extent Mapping During Hurricane Florence with Repeat-Pass l-Band UAVSAR Images.” </w:t>
      </w:r>
      <w:r>
        <w:rPr>
          <w:i/>
          <w:iCs/>
        </w:rPr>
        <w:t>Earth and Space Science Open Archive ESSOAr</w:t>
      </w:r>
      <w:r>
        <w:t>.</w:t>
      </w:r>
    </w:p>
    <w:p w14:paraId="43DBADE3" w14:textId="77777777" w:rsidR="003944D1" w:rsidRDefault="003124E0">
      <w:pPr>
        <w:pStyle w:val="Bibliography"/>
      </w:pPr>
      <w:bookmarkStart w:id="265" w:name="ref-wang2019success"/>
      <w:bookmarkEnd w:id="264"/>
      <w:r>
        <w:t xml:space="preserve">Wang, Ning. 2019. </w:t>
      </w:r>
      <w:r>
        <w:t xml:space="preserve">“‘A Success Story That Can Be Sold?’: A Case Study of Humanitarian Use of Drones.” In </w:t>
      </w:r>
      <w:r>
        <w:rPr>
          <w:i/>
          <w:iCs/>
        </w:rPr>
        <w:t>2019 IEEE International Symposium on Technology and Society (ISTAS)</w:t>
      </w:r>
      <w:r>
        <w:t>, 1–6. IEEE.</w:t>
      </w:r>
    </w:p>
    <w:p w14:paraId="5DAAC072" w14:textId="77777777" w:rsidR="003944D1" w:rsidRDefault="003124E0">
      <w:pPr>
        <w:pStyle w:val="Bibliography"/>
      </w:pPr>
      <w:bookmarkStart w:id="266" w:name="ref-weinstein2020cross"/>
      <w:bookmarkEnd w:id="265"/>
      <w:r>
        <w:t>Weinstein, Ben G, Sergio Marconi, Stephanie A Bohlman, Alina Zare, and Ethan P White. 2020</w:t>
      </w:r>
      <w:r>
        <w:t xml:space="preserve">. “Cross-Site Learning in Deep Learning RGB Tree Crown Detection.” </w:t>
      </w:r>
      <w:r>
        <w:rPr>
          <w:i/>
          <w:iCs/>
        </w:rPr>
        <w:t>Ecological Informatics</w:t>
      </w:r>
      <w:r>
        <w:t xml:space="preserve"> 56: 101061.</w:t>
      </w:r>
    </w:p>
    <w:p w14:paraId="7AA5AD3A" w14:textId="77777777" w:rsidR="003944D1" w:rsidRDefault="003124E0">
      <w:pPr>
        <w:pStyle w:val="Bibliography"/>
      </w:pPr>
      <w:bookmarkStart w:id="267" w:name="ref-weintraub2016"/>
      <w:bookmarkEnd w:id="266"/>
      <w:r>
        <w:t xml:space="preserve">Weintraub, Phyllis G. 2016. “The Importance of Publishing Negative Results.” </w:t>
      </w:r>
      <w:r>
        <w:rPr>
          <w:i/>
          <w:iCs/>
        </w:rPr>
        <w:t>Journal of Insect Science</w:t>
      </w:r>
      <w:r>
        <w:t xml:space="preserve"> 16 (1).</w:t>
      </w:r>
    </w:p>
    <w:p w14:paraId="40F385C7" w14:textId="77777777" w:rsidR="003944D1" w:rsidRDefault="003124E0">
      <w:pPr>
        <w:pStyle w:val="Bibliography"/>
      </w:pPr>
      <w:bookmarkStart w:id="268" w:name="ref-westoby2012structure"/>
      <w:bookmarkEnd w:id="267"/>
      <w:r>
        <w:t xml:space="preserve">Westoby, Matthew J, James Brasington, Niel </w:t>
      </w:r>
      <w:r>
        <w:t xml:space="preserve">F Glasser, Michael J Hambrey, and Jennifer M Reynolds. 2012. “‘Structure-from-Motion’photogrammetry: A Low-Cost, Effective Tool for Geoscience Applications.” </w:t>
      </w:r>
      <w:r>
        <w:rPr>
          <w:i/>
          <w:iCs/>
        </w:rPr>
        <w:t>Geomorphology</w:t>
      </w:r>
      <w:r>
        <w:t xml:space="preserve"> 179: 300–314.</w:t>
      </w:r>
    </w:p>
    <w:p w14:paraId="595FF8EF" w14:textId="77777777" w:rsidR="003944D1" w:rsidRDefault="003124E0">
      <w:pPr>
        <w:pStyle w:val="Bibliography"/>
      </w:pPr>
      <w:bookmarkStart w:id="269" w:name="ref-wilkinson2016fair"/>
      <w:bookmarkEnd w:id="268"/>
      <w:r>
        <w:t>Wilkinson, Mark D, Michel Dumontier, IJsbrand Jan Aalbersberg, Gabriel</w:t>
      </w:r>
      <w:r>
        <w:t xml:space="preserve">le Appleton, Myles Axton, Arie Baak, Niklas Blomberg, et al. 2016. “The FAIR Guiding Principles for Scientific Data Management and Stewardship.” </w:t>
      </w:r>
      <w:r>
        <w:rPr>
          <w:i/>
          <w:iCs/>
        </w:rPr>
        <w:t>Scientific Data</w:t>
      </w:r>
      <w:r>
        <w:t xml:space="preserve"> 3 (1): 1–9.</w:t>
      </w:r>
    </w:p>
    <w:p w14:paraId="51DDDA44" w14:textId="77777777" w:rsidR="003944D1" w:rsidRDefault="003124E0">
      <w:pPr>
        <w:pStyle w:val="Bibliography"/>
      </w:pPr>
      <w:bookmarkStart w:id="270" w:name="ref-woods1995wind"/>
      <w:bookmarkEnd w:id="269"/>
      <w:r>
        <w:t xml:space="preserve">Woods, Andrew W, Rick E Holasek, and Stephen Self. 1995. “Wind-Driven Dispersal of </w:t>
      </w:r>
      <w:r>
        <w:t xml:space="preserve">Volcanic Ash Plumes and Its Control on the Thermal Structure of the Plume-Top.” </w:t>
      </w:r>
      <w:r>
        <w:rPr>
          <w:i/>
          <w:iCs/>
        </w:rPr>
        <w:t>Bulletin of Volcanology</w:t>
      </w:r>
      <w:r>
        <w:t xml:space="preserve"> 57 (5): 283–92.</w:t>
      </w:r>
    </w:p>
    <w:p w14:paraId="470B3CB1" w14:textId="77777777" w:rsidR="003944D1" w:rsidRDefault="003124E0">
      <w:pPr>
        <w:pStyle w:val="Bibliography"/>
      </w:pPr>
      <w:bookmarkStart w:id="271" w:name="ref-wyder2019autonomous"/>
      <w:bookmarkEnd w:id="270"/>
      <w:r>
        <w:t>Wyder, Philippe Martin, Yan-Song Chen, Adrian J Lasrado, Rafael J Pelles, Robert Kwiatkowski, Edith OA Comas, Richard Kennedy, et al. 20</w:t>
      </w:r>
      <w:r>
        <w:t xml:space="preserve">19. “Autonomous Drone Hunter Operating by Deep Learning and All-Onboard Computations in GPS-Denied Environments.” </w:t>
      </w:r>
      <w:r>
        <w:rPr>
          <w:i/>
          <w:iCs/>
        </w:rPr>
        <w:t>PloS One</w:t>
      </w:r>
      <w:r>
        <w:t xml:space="preserve"> 14 (11): e0225092.</w:t>
      </w:r>
    </w:p>
    <w:p w14:paraId="152431EA" w14:textId="77777777" w:rsidR="003944D1" w:rsidRDefault="003124E0">
      <w:pPr>
        <w:pStyle w:val="Bibliography"/>
      </w:pPr>
      <w:bookmarkStart w:id="272" w:name="ref-young2017"/>
      <w:bookmarkEnd w:id="271"/>
      <w:r>
        <w:t xml:space="preserve">Young, Nicholas E, Ryan S Anderson, Stephen M Chignell, Anthony G Vorster, Rick Lawrence, and Paul H Evangelista. </w:t>
      </w:r>
      <w:r>
        <w:t xml:space="preserve">2017. “A Survival Guide to Landsat Preprocessing.” </w:t>
      </w:r>
      <w:r>
        <w:rPr>
          <w:i/>
          <w:iCs/>
        </w:rPr>
        <w:t>Ecology</w:t>
      </w:r>
      <w:r>
        <w:t xml:space="preserve"> 98 (4): 920–32.</w:t>
      </w:r>
    </w:p>
    <w:p w14:paraId="289B88CB" w14:textId="77777777" w:rsidR="003944D1" w:rsidRDefault="003124E0">
      <w:pPr>
        <w:pStyle w:val="Bibliography"/>
      </w:pPr>
      <w:bookmarkStart w:id="273" w:name="ref-zhang2016easy"/>
      <w:bookmarkEnd w:id="272"/>
      <w:r>
        <w:lastRenderedPageBreak/>
        <w:t>Zhang, Wuming, Jianbo Qi, Peng Wan, Hongtao Wang, Donghui Xie, Xiaoyan Wang, and Guangjian Yan. 2016. “An Easy-to-Use Airborne LiDAR Data Filtering Method Based on Cloth Simulation.</w:t>
      </w:r>
      <w:r>
        <w:t xml:space="preserve">” </w:t>
      </w:r>
      <w:r>
        <w:rPr>
          <w:i/>
          <w:iCs/>
        </w:rPr>
        <w:t>Remote Sensing</w:t>
      </w:r>
      <w:r>
        <w:t xml:space="preserve"> 8 (6): 501.</w:t>
      </w:r>
    </w:p>
    <w:p w14:paraId="71DBA2B8" w14:textId="77777777" w:rsidR="003944D1" w:rsidRDefault="003124E0">
      <w:pPr>
        <w:pStyle w:val="Bibliography"/>
      </w:pPr>
      <w:bookmarkStart w:id="274" w:name="ref-zipkin2021addressing"/>
      <w:bookmarkEnd w:id="273"/>
      <w:r>
        <w:t xml:space="preserve">Zipkin, Elise F, Erin R Zylstra, Alexander D Wright, Sarah P Saunders, Andrew O Finley, Michael C Dietze, Malcolm S Itter, and Morgan W Tingley. 2021. “Addressing Data Integration Challenges to Link Ecological Processes Across </w:t>
      </w:r>
      <w:r>
        <w:t xml:space="preserve">Scales.” </w:t>
      </w:r>
      <w:r>
        <w:rPr>
          <w:i/>
          <w:iCs/>
        </w:rPr>
        <w:t>Frontiers in Ecology and the Environment</w:t>
      </w:r>
      <w:r>
        <w:t xml:space="preserve"> 19 (1): 30–38.</w:t>
      </w:r>
    </w:p>
    <w:p w14:paraId="11FE57EB" w14:textId="77777777" w:rsidR="003944D1" w:rsidRDefault="003124E0">
      <w:pPr>
        <w:pStyle w:val="Heading1"/>
      </w:pPr>
      <w:bookmarkStart w:id="275" w:name="figure"/>
      <w:bookmarkEnd w:id="183"/>
      <w:bookmarkEnd w:id="185"/>
      <w:bookmarkEnd w:id="274"/>
      <w:r>
        <w:t>Figure</w:t>
      </w:r>
    </w:p>
    <w:p w14:paraId="657F9B93" w14:textId="77777777" w:rsidR="003944D1" w:rsidRDefault="003124E0">
      <w:pPr>
        <w:pStyle w:val="CaptionedFigure"/>
      </w:pPr>
      <w:r>
        <w:rPr>
          <w:noProof/>
        </w:rPr>
        <w:drawing>
          <wp:inline distT="0" distB="0" distL="0" distR="0" wp14:anchorId="3270CD8C" wp14:editId="2C8A3BB8">
            <wp:extent cx="5334000" cy="2908484"/>
            <wp:effectExtent l="0" t="0" r="0" b="0"/>
            <wp:docPr id="1" name="Picture" descr="Different kinds of resolution, with examples of lower and higher resolution data. Spatial resolution relates to pixel size, temporal resolution to observation frequency, radiometric resolution to the number of unique values, and spectral resolution to binwidth in the electromagnetic spectrum."/>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21"/>
                    <a:stretch>
                      <a:fillRect/>
                    </a:stretch>
                  </pic:blipFill>
                  <pic:spPr bwMode="auto">
                    <a:xfrm>
                      <a:off x="0" y="0"/>
                      <a:ext cx="5334000" cy="2908484"/>
                    </a:xfrm>
                    <a:prstGeom prst="rect">
                      <a:avLst/>
                    </a:prstGeom>
                    <a:noFill/>
                    <a:ln w="9525">
                      <a:noFill/>
                      <a:headEnd/>
                      <a:tailEnd/>
                    </a:ln>
                  </pic:spPr>
                </pic:pic>
              </a:graphicData>
            </a:graphic>
          </wp:inline>
        </w:drawing>
      </w:r>
    </w:p>
    <w:p w14:paraId="6B8041FF" w14:textId="77777777" w:rsidR="003944D1" w:rsidRDefault="003124E0">
      <w:pPr>
        <w:pStyle w:val="ImageCaption"/>
      </w:pPr>
      <w:r>
        <w:t xml:space="preserve">Different kinds of resolution, with examples of lower and higher resolution data. Spatial resolution relates to pixel size, temporal resolution to observation frequency, radiometric </w:t>
      </w:r>
      <w:r>
        <w:t>resolution to the number of unique values, and spectral resolution to binwidth in the electromagnetic spectrum.</w:t>
      </w:r>
      <w:bookmarkEnd w:id="275"/>
    </w:p>
    <w:sectPr w:rsidR="003944D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irginia Iglesias" w:date="2022-03-29T19:11:00Z" w:initials="VI">
    <w:p w14:paraId="31F6132A" w14:textId="2BCB1EF4" w:rsidR="006855A8" w:rsidRDefault="006855A8">
      <w:pPr>
        <w:pStyle w:val="CommentText"/>
      </w:pPr>
      <w:r>
        <w:rPr>
          <w:rStyle w:val="CommentReference"/>
        </w:rPr>
        <w:annotationRef/>
      </w:r>
      <w:r>
        <w:t>I deleted ‘applied’ because high-res remote sensing data also get used for basic science (</w:t>
      </w:r>
      <w:proofErr w:type="spellStart"/>
      <w:r>
        <w:t>eg</w:t>
      </w:r>
      <w:proofErr w:type="spellEnd"/>
      <w:r>
        <w:t xml:space="preserve">, fractal behavior of forest fragmentation). Then, I noticed that we keep going back to the concept of ‘applied science’, which makes me think that there must be a reason that I’m not aware of. Anyways, </w:t>
      </w:r>
      <w:r w:rsidR="00E878DB">
        <w:t xml:space="preserve">unless there’s a reason, </w:t>
      </w:r>
      <w:r>
        <w:t>I’d delete ‘applied’ here and elsewhere.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13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D847" w16cex:dateUtc="2022-03-30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132A" w16cid:durableId="25EDD8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AA8F" w14:textId="77777777" w:rsidR="003124E0" w:rsidRDefault="003124E0">
      <w:pPr>
        <w:spacing w:after="0"/>
      </w:pPr>
      <w:r>
        <w:separator/>
      </w:r>
    </w:p>
  </w:endnote>
  <w:endnote w:type="continuationSeparator" w:id="0">
    <w:p w14:paraId="3FDC7B48" w14:textId="77777777" w:rsidR="003124E0" w:rsidRDefault="003124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8939" w14:textId="77777777" w:rsidR="003124E0" w:rsidRDefault="003124E0">
      <w:r>
        <w:separator/>
      </w:r>
    </w:p>
  </w:footnote>
  <w:footnote w:type="continuationSeparator" w:id="0">
    <w:p w14:paraId="233C5D9E" w14:textId="77777777" w:rsidR="003124E0" w:rsidRDefault="00312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9A4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rginia Iglesias">
    <w15:presenceInfo w15:providerId="AD" w15:userId="S::viig7608@colorado.edu::4603cde0-2c56-4dc9-b9a2-c607c41583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1"/>
    <w:rsid w:val="000C47A7"/>
    <w:rsid w:val="00136AC3"/>
    <w:rsid w:val="003124E0"/>
    <w:rsid w:val="003944D1"/>
    <w:rsid w:val="00503829"/>
    <w:rsid w:val="00661ADE"/>
    <w:rsid w:val="006855A8"/>
    <w:rsid w:val="007174C5"/>
    <w:rsid w:val="0073252A"/>
    <w:rsid w:val="007606DC"/>
    <w:rsid w:val="00985E00"/>
    <w:rsid w:val="00AB4CFA"/>
    <w:rsid w:val="00B443F9"/>
    <w:rsid w:val="00CE7DC1"/>
    <w:rsid w:val="00E878DB"/>
    <w:rsid w:val="00F158B6"/>
    <w:rsid w:val="00FC10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2C762"/>
  <w15:docId w15:val="{4CC3CBFB-8DE8-2A4A-9CC0-85DFF1BB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6855A8"/>
    <w:pPr>
      <w:spacing w:after="0"/>
    </w:pPr>
  </w:style>
  <w:style w:type="character" w:styleId="CommentReference">
    <w:name w:val="annotation reference"/>
    <w:basedOn w:val="DefaultParagraphFont"/>
    <w:semiHidden/>
    <w:unhideWhenUsed/>
    <w:rsid w:val="006855A8"/>
    <w:rPr>
      <w:sz w:val="16"/>
      <w:szCs w:val="16"/>
    </w:rPr>
  </w:style>
  <w:style w:type="paragraph" w:styleId="CommentText">
    <w:name w:val="annotation text"/>
    <w:basedOn w:val="Normal"/>
    <w:link w:val="CommentTextChar"/>
    <w:semiHidden/>
    <w:unhideWhenUsed/>
    <w:rsid w:val="006855A8"/>
    <w:rPr>
      <w:sz w:val="20"/>
      <w:szCs w:val="20"/>
    </w:rPr>
  </w:style>
  <w:style w:type="character" w:customStyle="1" w:styleId="CommentTextChar">
    <w:name w:val="Comment Text Char"/>
    <w:basedOn w:val="DefaultParagraphFont"/>
    <w:link w:val="CommentText"/>
    <w:semiHidden/>
    <w:rsid w:val="006855A8"/>
    <w:rPr>
      <w:sz w:val="20"/>
      <w:szCs w:val="20"/>
    </w:rPr>
  </w:style>
  <w:style w:type="paragraph" w:styleId="CommentSubject">
    <w:name w:val="annotation subject"/>
    <w:basedOn w:val="CommentText"/>
    <w:next w:val="CommentText"/>
    <w:link w:val="CommentSubjectChar"/>
    <w:semiHidden/>
    <w:unhideWhenUsed/>
    <w:rsid w:val="006855A8"/>
    <w:rPr>
      <w:b/>
      <w:bCs/>
    </w:rPr>
  </w:style>
  <w:style w:type="character" w:customStyle="1" w:styleId="CommentSubjectChar">
    <w:name w:val="Comment Subject Char"/>
    <w:basedOn w:val="CommentTextChar"/>
    <w:link w:val="CommentSubject"/>
    <w:semiHidden/>
    <w:rsid w:val="006855A8"/>
    <w:rPr>
      <w:b/>
      <w:bCs/>
      <w:sz w:val="20"/>
      <w:szCs w:val="20"/>
    </w:rPr>
  </w:style>
  <w:style w:type="character" w:styleId="FollowedHyperlink">
    <w:name w:val="FollowedHyperlink"/>
    <w:basedOn w:val="DefaultParagraphFont"/>
    <w:semiHidden/>
    <w:unhideWhenUsed/>
    <w:rsid w:val="00E878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2/joc.3413" TargetMode="External"/><Relationship Id="rId18" Type="http://schemas.openxmlformats.org/officeDocument/2006/relationships/hyperlink" Target="https://opensource.org/osd"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mailto:admahood@gmail.com" TargetMode="External"/><Relationship Id="rId12" Type="http://schemas.openxmlformats.org/officeDocument/2006/relationships/hyperlink" Target="https://earthdatascience.org" TargetMode="External"/><Relationship Id="rId17" Type="http://schemas.openxmlformats.org/officeDocument/2006/relationships/hyperlink" Target="https://doi.org/10.1126/science.364.6447.1244" TargetMode="External"/><Relationship Id="rId2" Type="http://schemas.openxmlformats.org/officeDocument/2006/relationships/styles" Target="styles.xml"/><Relationship Id="rId16" Type="http://schemas.openxmlformats.org/officeDocument/2006/relationships/hyperlink" Target="https://openscience.org/what-exactly-is-open-science/" TargetMode="External"/><Relationship Id="rId20" Type="http://schemas.openxmlformats.org/officeDocument/2006/relationships/hyperlink" Target="https://doi.org/10.1002/eap.2001"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2/arp.1816"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5281/zenodo.4641288"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8/s41586-021-04325-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9389</Words>
  <Characters>53521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Virginia Iglesias</dc:creator>
  <cp:keywords/>
  <cp:lastModifiedBy>Virginia Iglesias</cp:lastModifiedBy>
  <cp:revision>2</cp:revision>
  <dcterms:created xsi:type="dcterms:W3CDTF">2022-03-30T02:20:00Z</dcterms:created>
  <dcterms:modified xsi:type="dcterms:W3CDTF">2022-03-30T02:20:00Z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link-citations">
    <vt:lpwstr>yes</vt:lpwstr>
  </property>
  <property fmtid="{D5CDD505-2E9C-101B-9397-08002B2CF9AE}" pid="7" name="linkcolor">
    <vt:lpwstr>RoyalBlue</vt:lpwstr>
  </property>
  <property fmtid="{D5CDD505-2E9C-101B-9397-08002B2CF9AE}" pid="8" name="links-as-notes">
    <vt:lpwstr>no</vt:lpwstr>
  </property>
  <property fmtid="{D5CDD505-2E9C-101B-9397-08002B2CF9AE}" pid="9" name="output">
    <vt:lpwstr/>
  </property>
  <property fmtid="{D5CDD505-2E9C-101B-9397-08002B2CF9AE}" pid="10" name="urlcolor">
    <vt:lpwstr>RoyalBlue</vt:lpwstr>
  </property>
</Properties>
</file>